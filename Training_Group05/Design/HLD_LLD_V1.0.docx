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268"/>
        </w:tabs>
        <w:jc w:val="both"/>
        <w:rPr>
          <w:rFonts w:ascii="Arial" w:hAnsi="Arial" w:cs="Arial"/>
          <w:b/>
          <w:bCs/>
        </w:rPr>
      </w:pPr>
    </w:p>
    <w:p>
      <w:pPr>
        <w:framePr w:w="9360" w:h="144" w:hRule="exact" w:wrap="auto" w:vAnchor="text" w:hAnchor="margin" w:y="1"/>
        <w:shd w:val="solid" w:color="auto" w:fill="auto"/>
        <w:tabs>
          <w:tab w:val="left" w:pos="-720"/>
        </w:tabs>
        <w:rPr>
          <w:sz w:val="36"/>
          <w:lang w:val="fr-FR"/>
        </w:rPr>
      </w:pPr>
    </w:p>
    <w:p>
      <w:pPr>
        <w:tabs>
          <w:tab w:val="left" w:pos="-720"/>
        </w:tabs>
        <w:spacing w:line="1" w:lineRule="exact"/>
        <w:rPr>
          <w:sz w:val="36"/>
          <w:lang w:val="fr-FR"/>
        </w:rPr>
      </w:pPr>
    </w:p>
    <w:p>
      <w:pPr>
        <w:tabs>
          <w:tab w:val="left" w:pos="-720"/>
        </w:tabs>
        <w:rPr>
          <w:sz w:val="36"/>
          <w:lang w:val="fr-FR"/>
        </w:rPr>
      </w:pPr>
    </w:p>
    <w:p>
      <w:pPr>
        <w:pStyle w:val="21"/>
        <w:jc w:val="right"/>
        <w:rPr>
          <w:sz w:val="32"/>
          <w:szCs w:val="32"/>
          <w:lang w:val="fr-FR"/>
        </w:rPr>
      </w:pPr>
      <w:r>
        <w:rPr>
          <w:rFonts w:cs="Arial"/>
        </w:rPr>
        <w:t xml:space="preserve">        </w:t>
      </w:r>
      <w:r>
        <w:rPr>
          <w:sz w:val="32"/>
          <w:szCs w:val="32"/>
          <w:lang w:val="fr-FR"/>
        </w:rPr>
        <w:t xml:space="preserve">High Level Design &amp; Low Level Design </w:t>
      </w:r>
    </w:p>
    <w:p>
      <w:pPr>
        <w:rPr>
          <w:lang w:val="fr-FR"/>
        </w:rPr>
      </w:pPr>
    </w:p>
    <w:p>
      <w:pPr>
        <w:jc w:val="right"/>
        <w:rPr>
          <w:rFonts w:ascii="Arial" w:hAnsi="Arial" w:cs="Arial"/>
        </w:rPr>
      </w:pPr>
      <w:r>
        <w:rPr>
          <w:rFonts w:ascii="Arial" w:hAnsi="Arial" w:cs="Arial"/>
        </w:rPr>
        <w:t xml:space="preserve">The purpose of this document is to provide with a template for documenting both HLD &amp; LLD. </w:t>
      </w:r>
    </w:p>
    <w:p>
      <w:pPr>
        <w:jc w:val="right"/>
        <w:rPr>
          <w:rFonts w:ascii="Arial" w:hAnsi="Arial" w:cs="Arial"/>
        </w:rPr>
        <w:sectPr>
          <w:headerReference r:id="rId3" w:type="default"/>
          <w:footerReference r:id="rId4" w:type="even"/>
          <w:pgSz w:w="12240" w:h="15840"/>
          <w:pgMar w:top="1339" w:right="2070" w:bottom="1267" w:left="1620" w:header="720" w:footer="634" w:gutter="0"/>
          <w:cols w:space="720" w:num="1"/>
        </w:sectPr>
      </w:pPr>
    </w:p>
    <w:p>
      <w:pPr>
        <w:tabs>
          <w:tab w:val="left" w:pos="2268"/>
        </w:tabs>
        <w:ind w:left="2268" w:hanging="2268"/>
        <w:jc w:val="both"/>
        <w:rPr>
          <w:rFonts w:ascii="Arial" w:hAnsi="Arial" w:cs="Arial"/>
          <w:b/>
        </w:rPr>
      </w:pPr>
    </w:p>
    <w:p>
      <w:pPr>
        <w:rPr>
          <w:b/>
          <w:bCs/>
          <w:sz w:val="24"/>
          <w:lang w:val="fr-FR"/>
        </w:rPr>
      </w:pPr>
      <w:bookmarkStart w:id="0" w:name="_Toc392648323"/>
      <w:bookmarkStart w:id="1" w:name="_Toc392578938"/>
      <w:bookmarkStart w:id="2" w:name="_Toc393179863"/>
      <w:bookmarkStart w:id="3" w:name="_Toc392652349"/>
      <w:r>
        <w:rPr>
          <w:b/>
          <w:bCs/>
          <w:sz w:val="24"/>
          <w:lang w:val="fr-FR"/>
        </w:rPr>
        <w:t>Document Control :</w:t>
      </w:r>
    </w:p>
    <w:p>
      <w:pPr>
        <w:ind w:firstLine="720"/>
        <w:rPr>
          <w:b/>
          <w:bCs/>
          <w:sz w:val="24"/>
          <w:lang w:val="fr-FR"/>
        </w:rPr>
      </w:pPr>
    </w:p>
    <w:p>
      <w:pPr>
        <w:ind w:firstLine="720"/>
        <w:rPr>
          <w:b/>
          <w:bCs/>
          <w:sz w:val="24"/>
          <w:lang w:val="fr-FR"/>
        </w:rPr>
      </w:pPr>
    </w:p>
    <w:tbl>
      <w:tblPr>
        <w:tblStyle w:val="7"/>
        <w:tblW w:w="9860" w:type="dxa"/>
        <w:tblInd w:w="98" w:type="dxa"/>
        <w:tblLayout w:type="autofit"/>
        <w:tblCellMar>
          <w:top w:w="0" w:type="dxa"/>
          <w:left w:w="108" w:type="dxa"/>
          <w:bottom w:w="0" w:type="dxa"/>
          <w:right w:w="108" w:type="dxa"/>
        </w:tblCellMar>
      </w:tblPr>
      <w:tblGrid>
        <w:gridCol w:w="2278"/>
        <w:gridCol w:w="1701"/>
        <w:gridCol w:w="2410"/>
        <w:gridCol w:w="577"/>
        <w:gridCol w:w="236"/>
        <w:gridCol w:w="859"/>
        <w:gridCol w:w="659"/>
        <w:gridCol w:w="570"/>
        <w:gridCol w:w="570"/>
      </w:tblGrid>
      <w:tr>
        <w:tblPrEx>
          <w:tblCellMar>
            <w:top w:w="0" w:type="dxa"/>
            <w:left w:w="108" w:type="dxa"/>
            <w:bottom w:w="0" w:type="dxa"/>
            <w:right w:w="108" w:type="dxa"/>
          </w:tblCellMar>
        </w:tblPrEx>
        <w:trPr>
          <w:trHeight w:val="420" w:hRule="atLeast"/>
        </w:trPr>
        <w:tc>
          <w:tcPr>
            <w:tcW w:w="9860" w:type="dxa"/>
            <w:gridSpan w:val="9"/>
            <w:tcBorders>
              <w:top w:val="single" w:color="auto" w:sz="8" w:space="0"/>
              <w:left w:val="single" w:color="auto" w:sz="8" w:space="0"/>
              <w:bottom w:val="single" w:color="auto" w:sz="8" w:space="0"/>
              <w:right w:val="single" w:color="000000" w:sz="8" w:space="0"/>
            </w:tcBorders>
            <w:shd w:val="clear" w:color="auto" w:fill="E5DFEC"/>
          </w:tcPr>
          <w:p>
            <w:pPr>
              <w:jc w:val="center"/>
              <w:rPr>
                <w:rFonts w:cs="Arial"/>
                <w:b/>
                <w:bCs/>
                <w:color w:val="000000"/>
                <w:sz w:val="32"/>
                <w:szCs w:val="32"/>
                <w:lang w:val="en-IN" w:eastAsia="en-IN"/>
              </w:rPr>
            </w:pPr>
            <w:r>
              <w:rPr>
                <w:rFonts w:cs="Arial"/>
                <w:b/>
                <w:bCs/>
                <w:color w:val="000000"/>
                <w:sz w:val="32"/>
                <w:szCs w:val="32"/>
                <w:lang w:val="en-IN" w:eastAsia="en-IN"/>
              </w:rPr>
              <w:t>Project Revision History</w:t>
            </w:r>
          </w:p>
        </w:tc>
      </w:tr>
      <w:tr>
        <w:tblPrEx>
          <w:tblCellMar>
            <w:top w:w="0" w:type="dxa"/>
            <w:left w:w="108" w:type="dxa"/>
            <w:bottom w:w="0" w:type="dxa"/>
            <w:right w:w="108" w:type="dxa"/>
          </w:tblCellMar>
        </w:tblPrEx>
        <w:trPr>
          <w:trHeight w:val="420" w:hRule="atLeast"/>
        </w:trPr>
        <w:tc>
          <w:tcPr>
            <w:tcW w:w="2278" w:type="dxa"/>
            <w:tcBorders>
              <w:top w:val="nil"/>
              <w:left w:val="nil"/>
              <w:bottom w:val="nil"/>
              <w:right w:val="nil"/>
            </w:tcBorders>
            <w:shd w:val="clear" w:color="auto" w:fill="auto"/>
          </w:tcPr>
          <w:p>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tcPr>
          <w:p>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tcPr>
          <w:p>
            <w:pPr>
              <w:rPr>
                <w:rFonts w:cs="Arial"/>
                <w:sz w:val="32"/>
                <w:szCs w:val="32"/>
                <w:lang w:val="en-IN" w:eastAsia="en-IN"/>
              </w:rPr>
            </w:pPr>
          </w:p>
        </w:tc>
        <w:tc>
          <w:tcPr>
            <w:tcW w:w="236" w:type="dxa"/>
            <w:tcBorders>
              <w:top w:val="nil"/>
              <w:left w:val="nil"/>
              <w:bottom w:val="nil"/>
              <w:right w:val="nil"/>
            </w:tcBorders>
            <w:shd w:val="clear" w:color="auto" w:fill="auto"/>
            <w:noWrap/>
            <w:vAlign w:val="bottom"/>
          </w:tcPr>
          <w:p>
            <w:pPr>
              <w:rPr>
                <w:rFonts w:cs="Arial"/>
                <w:sz w:val="32"/>
                <w:szCs w:val="32"/>
                <w:lang w:val="en-IN" w:eastAsia="en-IN"/>
              </w:rPr>
            </w:pPr>
          </w:p>
        </w:tc>
        <w:tc>
          <w:tcPr>
            <w:tcW w:w="859" w:type="dxa"/>
            <w:tcBorders>
              <w:top w:val="nil"/>
              <w:left w:val="nil"/>
              <w:bottom w:val="nil"/>
              <w:right w:val="nil"/>
            </w:tcBorders>
            <w:shd w:val="clear" w:color="auto" w:fill="auto"/>
            <w:noWrap/>
            <w:vAlign w:val="bottom"/>
          </w:tcPr>
          <w:p>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tcPr>
          <w:p>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tcPr>
          <w:p>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tcPr>
          <w:p>
            <w:pPr>
              <w:rPr>
                <w:rFonts w:ascii="Calibri" w:hAnsi="Calibri"/>
                <w:color w:val="000000"/>
                <w:sz w:val="22"/>
                <w:szCs w:val="22"/>
                <w:lang w:val="en-IN" w:eastAsia="en-IN"/>
              </w:rPr>
            </w:pPr>
          </w:p>
        </w:tc>
      </w:tr>
      <w:tr>
        <w:tblPrEx>
          <w:tblCellMar>
            <w:top w:w="0" w:type="dxa"/>
            <w:left w:w="108" w:type="dxa"/>
            <w:bottom w:w="0" w:type="dxa"/>
            <w:right w:w="108" w:type="dxa"/>
          </w:tblCellMar>
        </w:tblPrEx>
        <w:trPr>
          <w:trHeight w:val="765" w:hRule="atLeast"/>
        </w:trPr>
        <w:tc>
          <w:tcPr>
            <w:tcW w:w="2278" w:type="dxa"/>
            <w:tcBorders>
              <w:top w:val="single" w:color="auto" w:sz="8" w:space="0"/>
              <w:left w:val="single" w:color="auto" w:sz="8" w:space="0"/>
              <w:bottom w:val="single" w:color="auto" w:sz="8" w:space="0"/>
              <w:right w:val="single" w:color="auto" w:sz="8" w:space="0"/>
            </w:tcBorders>
            <w:shd w:val="clear" w:color="auto" w:fill="E5DFEC"/>
            <w:vAlign w:val="center"/>
          </w:tcPr>
          <w:p>
            <w:pPr>
              <w:jc w:val="center"/>
              <w:rPr>
                <w:rFonts w:cs="Arial"/>
                <w:b/>
                <w:bCs/>
                <w:lang w:val="en-IN" w:eastAsia="en-IN"/>
              </w:rPr>
            </w:pPr>
            <w:r>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vAlign w:val="center"/>
          </w:tcPr>
          <w:p>
            <w:pPr>
              <w:jc w:val="center"/>
              <w:rPr>
                <w:rFonts w:cs="Arial"/>
                <w:b/>
                <w:bCs/>
                <w:lang w:val="en-IN" w:eastAsia="en-IN"/>
              </w:rPr>
            </w:pPr>
            <w:r>
              <w:rPr>
                <w:rFonts w:cs="Arial"/>
                <w:b/>
                <w:bCs/>
                <w:lang w:val="en-IN" w:eastAsia="en-IN"/>
              </w:rPr>
              <w:t>Version</w:t>
            </w:r>
          </w:p>
        </w:tc>
        <w:tc>
          <w:tcPr>
            <w:tcW w:w="2410" w:type="dxa"/>
            <w:tcBorders>
              <w:top w:val="single" w:color="auto" w:sz="8" w:space="0"/>
              <w:left w:val="nil"/>
              <w:bottom w:val="single" w:color="auto" w:sz="8" w:space="0"/>
              <w:right w:val="single" w:color="auto" w:sz="8" w:space="0"/>
            </w:tcBorders>
            <w:shd w:val="clear" w:color="auto" w:fill="E5DFEC"/>
            <w:vAlign w:val="center"/>
          </w:tcPr>
          <w:p>
            <w:pPr>
              <w:jc w:val="center"/>
              <w:rPr>
                <w:rFonts w:cs="Arial"/>
                <w:b/>
                <w:bCs/>
                <w:lang w:val="en-IN" w:eastAsia="en-IN"/>
              </w:rPr>
            </w:pPr>
            <w:r>
              <w:rPr>
                <w:rFonts w:cs="Arial"/>
                <w:b/>
                <w:bCs/>
                <w:lang w:val="en-IN" w:eastAsia="en-IN"/>
              </w:rPr>
              <w:t>Author</w:t>
            </w:r>
          </w:p>
        </w:tc>
        <w:tc>
          <w:tcPr>
            <w:tcW w:w="2331" w:type="dxa"/>
            <w:gridSpan w:val="4"/>
            <w:tcBorders>
              <w:top w:val="single" w:color="auto" w:sz="8" w:space="0"/>
              <w:left w:val="nil"/>
              <w:bottom w:val="single" w:color="auto" w:sz="8" w:space="0"/>
              <w:right w:val="single" w:color="auto" w:sz="8" w:space="0"/>
            </w:tcBorders>
            <w:shd w:val="clear" w:color="auto" w:fill="E5DFEC"/>
            <w:vAlign w:val="center"/>
          </w:tcPr>
          <w:p>
            <w:pPr>
              <w:jc w:val="center"/>
              <w:rPr>
                <w:rFonts w:cs="Arial"/>
                <w:b/>
                <w:bCs/>
                <w:lang w:val="en-IN" w:eastAsia="en-IN"/>
              </w:rPr>
            </w:pPr>
            <w:r>
              <w:rPr>
                <w:rFonts w:cs="Arial"/>
                <w:b/>
                <w:bCs/>
                <w:lang w:val="en-IN" w:eastAsia="en-IN"/>
              </w:rPr>
              <w:t>Brief Description of Changes</w:t>
            </w:r>
          </w:p>
        </w:tc>
        <w:tc>
          <w:tcPr>
            <w:tcW w:w="1140" w:type="dxa"/>
            <w:gridSpan w:val="2"/>
            <w:tcBorders>
              <w:top w:val="single" w:color="auto" w:sz="8" w:space="0"/>
              <w:left w:val="nil"/>
              <w:bottom w:val="single" w:color="auto" w:sz="8" w:space="0"/>
              <w:right w:val="single" w:color="auto" w:sz="8" w:space="0"/>
            </w:tcBorders>
            <w:shd w:val="clear" w:color="auto" w:fill="E5DFEC"/>
            <w:vAlign w:val="center"/>
          </w:tcPr>
          <w:p>
            <w:pPr>
              <w:jc w:val="center"/>
              <w:rPr>
                <w:rFonts w:cs="Arial"/>
                <w:b/>
                <w:bCs/>
                <w:lang w:val="en-IN" w:eastAsia="en-IN"/>
              </w:rPr>
            </w:pPr>
            <w:r>
              <w:rPr>
                <w:rFonts w:cs="Arial"/>
                <w:b/>
                <w:bCs/>
                <w:lang w:val="en-IN" w:eastAsia="en-IN"/>
              </w:rPr>
              <w:t>Approver Signature</w:t>
            </w:r>
          </w:p>
        </w:tc>
      </w:tr>
      <w:tr>
        <w:tblPrEx>
          <w:tblCellMar>
            <w:top w:w="0" w:type="dxa"/>
            <w:left w:w="108" w:type="dxa"/>
            <w:bottom w:w="0" w:type="dxa"/>
            <w:right w:w="108" w:type="dxa"/>
          </w:tblCellMar>
        </w:tblPrEx>
        <w:trPr>
          <w:trHeight w:val="315" w:hRule="atLeast"/>
        </w:trPr>
        <w:tc>
          <w:tcPr>
            <w:tcW w:w="2278" w:type="dxa"/>
            <w:tcBorders>
              <w:top w:val="nil"/>
              <w:left w:val="single" w:color="auto" w:sz="8" w:space="0"/>
              <w:bottom w:val="single" w:color="auto" w:sz="8" w:space="0"/>
              <w:right w:val="single" w:color="auto" w:sz="8" w:space="0"/>
            </w:tcBorders>
            <w:shd w:val="clear" w:color="auto" w:fill="auto"/>
          </w:tcPr>
          <w:p>
            <w:pPr>
              <w:rPr>
                <w:rFonts w:cs="Arial"/>
                <w:lang w:val="en-IN" w:eastAsia="en-IN"/>
              </w:rPr>
            </w:pPr>
            <w:r>
              <w:rPr>
                <w:rFonts w:cs="Arial"/>
                <w:lang w:val="en-IN" w:eastAsia="en-IN"/>
              </w:rPr>
              <w:t> </w:t>
            </w:r>
          </w:p>
        </w:tc>
        <w:tc>
          <w:tcPr>
            <w:tcW w:w="1701" w:type="dxa"/>
            <w:tcBorders>
              <w:top w:val="nil"/>
              <w:left w:val="nil"/>
              <w:bottom w:val="single" w:color="auto" w:sz="8" w:space="0"/>
              <w:right w:val="single" w:color="auto" w:sz="8" w:space="0"/>
            </w:tcBorders>
            <w:shd w:val="clear" w:color="auto" w:fill="auto"/>
          </w:tcPr>
          <w:p>
            <w:pPr>
              <w:rPr>
                <w:rFonts w:hint="default" w:cs="Arial"/>
                <w:lang w:val="en-US" w:eastAsia="en-IN"/>
              </w:rPr>
            </w:pPr>
            <w:r>
              <w:rPr>
                <w:rFonts w:cs="Arial"/>
                <w:lang w:val="en-IN" w:eastAsia="en-IN"/>
              </w:rPr>
              <w:t> </w:t>
            </w:r>
            <w:r>
              <w:rPr>
                <w:rFonts w:hint="default" w:cs="Arial"/>
                <w:lang w:val="en-US" w:eastAsia="en-IN"/>
              </w:rPr>
              <w:t>1.0</w:t>
            </w:r>
            <w:bookmarkStart w:id="151" w:name="_GoBack"/>
            <w:bookmarkEnd w:id="151"/>
          </w:p>
        </w:tc>
        <w:tc>
          <w:tcPr>
            <w:tcW w:w="2410" w:type="dxa"/>
            <w:tcBorders>
              <w:top w:val="single" w:color="auto" w:sz="8" w:space="0"/>
              <w:left w:val="nil"/>
              <w:bottom w:val="single" w:color="auto" w:sz="8" w:space="0"/>
              <w:right w:val="single" w:color="auto" w:sz="8" w:space="0"/>
            </w:tcBorders>
            <w:shd w:val="clear" w:color="auto" w:fill="auto"/>
          </w:tcPr>
          <w:p>
            <w:pPr>
              <w:rPr>
                <w:rFonts w:hint="default" w:cs="Arial"/>
                <w:lang w:val="en-US" w:eastAsia="en-IN"/>
              </w:rPr>
            </w:pPr>
            <w:r>
              <w:rPr>
                <w:rFonts w:cs="Arial"/>
                <w:lang w:val="en-IN" w:eastAsia="en-IN"/>
              </w:rPr>
              <w:t> </w:t>
            </w:r>
            <w:r>
              <w:rPr>
                <w:rFonts w:hint="default" w:cs="Arial"/>
                <w:lang w:val="en-US" w:eastAsia="en-IN"/>
              </w:rPr>
              <w:t>GROUP5</w:t>
            </w:r>
          </w:p>
        </w:tc>
        <w:tc>
          <w:tcPr>
            <w:tcW w:w="2331" w:type="dxa"/>
            <w:gridSpan w:val="4"/>
            <w:tcBorders>
              <w:top w:val="single" w:color="auto" w:sz="8" w:space="0"/>
              <w:left w:val="nil"/>
              <w:bottom w:val="single" w:color="auto" w:sz="8" w:space="0"/>
              <w:right w:val="single" w:color="auto" w:sz="8" w:space="0"/>
            </w:tcBorders>
            <w:shd w:val="clear" w:color="auto" w:fill="auto"/>
          </w:tcPr>
          <w:p>
            <w:pPr>
              <w:rPr>
                <w:rFonts w:cs="Arial"/>
                <w:lang w:val="en-IN" w:eastAsia="en-IN"/>
              </w:rPr>
            </w:pPr>
            <w:r>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tcPr>
          <w:p>
            <w:pPr>
              <w:rPr>
                <w:rFonts w:cs="Arial"/>
                <w:lang w:val="en-IN" w:eastAsia="en-IN"/>
              </w:rPr>
            </w:pPr>
            <w:r>
              <w:rPr>
                <w:rFonts w:cs="Arial"/>
                <w:lang w:val="en-IN" w:eastAsia="en-IN"/>
              </w:rPr>
              <w:t> </w:t>
            </w:r>
          </w:p>
        </w:tc>
      </w:tr>
      <w:tr>
        <w:tblPrEx>
          <w:tblCellMar>
            <w:top w:w="0" w:type="dxa"/>
            <w:left w:w="108" w:type="dxa"/>
            <w:bottom w:w="0" w:type="dxa"/>
            <w:right w:w="108" w:type="dxa"/>
          </w:tblCellMar>
        </w:tblPrEx>
        <w:trPr>
          <w:trHeight w:val="315" w:hRule="atLeast"/>
        </w:trPr>
        <w:tc>
          <w:tcPr>
            <w:tcW w:w="2278" w:type="dxa"/>
            <w:tcBorders>
              <w:top w:val="nil"/>
              <w:left w:val="single" w:color="auto" w:sz="8" w:space="0"/>
              <w:bottom w:val="single" w:color="auto" w:sz="8" w:space="0"/>
              <w:right w:val="single" w:color="auto" w:sz="8" w:space="0"/>
            </w:tcBorders>
            <w:shd w:val="clear" w:color="auto" w:fill="auto"/>
          </w:tcPr>
          <w:p>
            <w:pPr>
              <w:rPr>
                <w:rFonts w:cs="Arial"/>
                <w:lang w:val="en-IN" w:eastAsia="en-IN"/>
              </w:rPr>
            </w:pPr>
            <w:r>
              <w:rPr>
                <w:rFonts w:cs="Arial"/>
                <w:lang w:val="en-IN" w:eastAsia="en-IN"/>
              </w:rPr>
              <w:t> </w:t>
            </w:r>
          </w:p>
        </w:tc>
        <w:tc>
          <w:tcPr>
            <w:tcW w:w="1701" w:type="dxa"/>
            <w:tcBorders>
              <w:top w:val="nil"/>
              <w:left w:val="nil"/>
              <w:bottom w:val="single" w:color="auto" w:sz="8" w:space="0"/>
              <w:right w:val="single" w:color="auto" w:sz="8" w:space="0"/>
            </w:tcBorders>
            <w:shd w:val="clear" w:color="auto" w:fill="auto"/>
          </w:tcPr>
          <w:p>
            <w:pPr>
              <w:rPr>
                <w:rFonts w:cs="Arial"/>
                <w:lang w:val="en-IN" w:eastAsia="en-IN"/>
              </w:rPr>
            </w:pPr>
            <w:r>
              <w:rPr>
                <w:rFonts w:cs="Arial"/>
                <w:lang w:val="en-IN" w:eastAsia="en-IN"/>
              </w:rPr>
              <w:t> </w:t>
            </w:r>
          </w:p>
        </w:tc>
        <w:tc>
          <w:tcPr>
            <w:tcW w:w="2410" w:type="dxa"/>
            <w:tcBorders>
              <w:top w:val="single" w:color="auto" w:sz="8" w:space="0"/>
              <w:left w:val="nil"/>
              <w:bottom w:val="single" w:color="auto" w:sz="8" w:space="0"/>
              <w:right w:val="single" w:color="000000" w:sz="8" w:space="0"/>
            </w:tcBorders>
            <w:shd w:val="clear" w:color="auto" w:fill="auto"/>
          </w:tcPr>
          <w:p>
            <w:pPr>
              <w:jc w:val="center"/>
              <w:rPr>
                <w:rFonts w:cs="Arial"/>
                <w:lang w:val="en-IN" w:eastAsia="en-IN"/>
              </w:rPr>
            </w:pPr>
            <w:r>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tcPr>
          <w:p>
            <w:pPr>
              <w:rPr>
                <w:rFonts w:cs="Arial"/>
                <w:lang w:val="en-IN" w:eastAsia="en-IN"/>
              </w:rPr>
            </w:pPr>
            <w:r>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tcPr>
          <w:p>
            <w:pPr>
              <w:rPr>
                <w:rFonts w:cs="Arial"/>
                <w:lang w:val="en-IN" w:eastAsia="en-IN"/>
              </w:rPr>
            </w:pPr>
            <w:r>
              <w:rPr>
                <w:rFonts w:cs="Arial"/>
                <w:lang w:val="en-IN" w:eastAsia="en-IN"/>
              </w:rPr>
              <w:t> </w:t>
            </w:r>
          </w:p>
        </w:tc>
      </w:tr>
      <w:tr>
        <w:tblPrEx>
          <w:tblCellMar>
            <w:top w:w="0" w:type="dxa"/>
            <w:left w:w="108" w:type="dxa"/>
            <w:bottom w:w="0" w:type="dxa"/>
            <w:right w:w="108" w:type="dxa"/>
          </w:tblCellMar>
        </w:tblPrEx>
        <w:trPr>
          <w:trHeight w:val="420" w:hRule="atLeast"/>
        </w:trPr>
        <w:tc>
          <w:tcPr>
            <w:tcW w:w="2278" w:type="dxa"/>
            <w:tcBorders>
              <w:top w:val="nil"/>
              <w:left w:val="single" w:color="auto" w:sz="8" w:space="0"/>
              <w:bottom w:val="single" w:color="auto" w:sz="8" w:space="0"/>
              <w:right w:val="single" w:color="auto" w:sz="8" w:space="0"/>
            </w:tcBorders>
            <w:shd w:val="clear" w:color="auto" w:fill="auto"/>
          </w:tcPr>
          <w:p>
            <w:pPr>
              <w:rPr>
                <w:rFonts w:cs="Arial"/>
                <w:lang w:val="en-IN" w:eastAsia="en-IN"/>
              </w:rPr>
            </w:pPr>
            <w:r>
              <w:rPr>
                <w:rFonts w:cs="Arial"/>
                <w:lang w:val="en-IN" w:eastAsia="en-IN"/>
              </w:rPr>
              <w:t> </w:t>
            </w:r>
          </w:p>
        </w:tc>
        <w:tc>
          <w:tcPr>
            <w:tcW w:w="1701" w:type="dxa"/>
            <w:tcBorders>
              <w:top w:val="nil"/>
              <w:left w:val="nil"/>
              <w:bottom w:val="single" w:color="auto" w:sz="8" w:space="0"/>
              <w:right w:val="single" w:color="auto" w:sz="8" w:space="0"/>
            </w:tcBorders>
            <w:shd w:val="clear" w:color="auto" w:fill="auto"/>
          </w:tcPr>
          <w:p>
            <w:pPr>
              <w:rPr>
                <w:rFonts w:cs="Arial"/>
                <w:lang w:val="en-IN" w:eastAsia="en-IN"/>
              </w:rPr>
            </w:pPr>
            <w:r>
              <w:rPr>
                <w:rFonts w:cs="Arial"/>
                <w:lang w:val="en-IN" w:eastAsia="en-IN"/>
              </w:rPr>
              <w:t> </w:t>
            </w:r>
          </w:p>
        </w:tc>
        <w:tc>
          <w:tcPr>
            <w:tcW w:w="2410" w:type="dxa"/>
            <w:tcBorders>
              <w:top w:val="single" w:color="auto" w:sz="8" w:space="0"/>
              <w:left w:val="nil"/>
              <w:bottom w:val="single" w:color="auto" w:sz="8" w:space="0"/>
              <w:right w:val="single" w:color="auto" w:sz="8" w:space="0"/>
            </w:tcBorders>
            <w:shd w:val="clear" w:color="auto" w:fill="auto"/>
          </w:tcPr>
          <w:p>
            <w:pPr>
              <w:rPr>
                <w:rFonts w:cs="Arial"/>
                <w:lang w:val="en-IN" w:eastAsia="en-IN"/>
              </w:rPr>
            </w:pPr>
            <w:r>
              <w:rPr>
                <w:rFonts w:cs="Arial"/>
                <w:lang w:val="en-IN" w:eastAsia="en-IN"/>
              </w:rPr>
              <w:t> </w:t>
            </w:r>
          </w:p>
        </w:tc>
        <w:tc>
          <w:tcPr>
            <w:tcW w:w="2331" w:type="dxa"/>
            <w:gridSpan w:val="4"/>
            <w:tcBorders>
              <w:top w:val="single" w:color="auto" w:sz="8" w:space="0"/>
              <w:left w:val="nil"/>
              <w:bottom w:val="single" w:color="auto" w:sz="8" w:space="0"/>
              <w:right w:val="single" w:color="auto" w:sz="8" w:space="0"/>
            </w:tcBorders>
            <w:shd w:val="clear" w:color="auto" w:fill="auto"/>
          </w:tcPr>
          <w:p>
            <w:pPr>
              <w:rPr>
                <w:rFonts w:cs="Arial"/>
                <w:lang w:val="en-IN" w:eastAsia="en-IN"/>
              </w:rPr>
            </w:pPr>
            <w:r>
              <w:rPr>
                <w:rFonts w:cs="Arial"/>
                <w:lang w:val="en-IN" w:eastAsia="en-IN"/>
              </w:rPr>
              <w:t> </w:t>
            </w:r>
          </w:p>
        </w:tc>
        <w:tc>
          <w:tcPr>
            <w:tcW w:w="1140" w:type="dxa"/>
            <w:gridSpan w:val="2"/>
            <w:tcBorders>
              <w:top w:val="single" w:color="auto" w:sz="8" w:space="0"/>
              <w:left w:val="nil"/>
              <w:bottom w:val="single" w:color="auto" w:sz="8" w:space="0"/>
              <w:right w:val="single" w:color="auto" w:sz="8" w:space="0"/>
            </w:tcBorders>
            <w:shd w:val="clear" w:color="auto" w:fill="auto"/>
          </w:tcPr>
          <w:p>
            <w:pPr>
              <w:rPr>
                <w:rFonts w:cs="Arial"/>
                <w:lang w:val="en-IN" w:eastAsia="en-IN"/>
              </w:rPr>
            </w:pPr>
            <w:r>
              <w:rPr>
                <w:rFonts w:cs="Arial"/>
                <w:lang w:val="en-IN" w:eastAsia="en-IN"/>
              </w:rPr>
              <w:t> </w:t>
            </w:r>
          </w:p>
        </w:tc>
      </w:tr>
      <w:bookmarkEnd w:id="0"/>
      <w:bookmarkEnd w:id="1"/>
      <w:bookmarkEnd w:id="2"/>
      <w:bookmarkEnd w:id="3"/>
    </w:tbl>
    <w:p>
      <w:pPr>
        <w:rPr>
          <w:b/>
          <w:bCs/>
          <w:sz w:val="28"/>
          <w:szCs w:val="28"/>
        </w:rPr>
      </w:pPr>
      <w:bookmarkStart w:id="4" w:name="_Toc526592181"/>
      <w:r>
        <w:rPr>
          <w:b/>
          <w:bCs/>
          <w:sz w:val="28"/>
          <w:szCs w:val="28"/>
        </w:rPr>
        <w:br w:type="page"/>
      </w:r>
      <w:bookmarkEnd w:id="4"/>
      <w:r>
        <w:fldChar w:fldCharType="begin"/>
      </w:r>
      <w:r>
        <w:instrText xml:space="preserve"> TOC \o "1-5" \h \z \u </w:instrText>
      </w:r>
      <w:r>
        <w:fldChar w:fldCharType="separate"/>
      </w:r>
    </w:p>
    <w:p>
      <w:pPr>
        <w:pStyle w:val="22"/>
        <w:tabs>
          <w:tab w:val="right" w:leader="dot" w:pos="8630"/>
        </w:tabs>
        <w:rPr>
          <w:rFonts w:cs="Times New Roman"/>
          <w:b w:val="0"/>
          <w:bCs w:val="0"/>
          <w:caps w:val="0"/>
          <w:sz w:val="22"/>
          <w:szCs w:val="22"/>
        </w:rPr>
      </w:pPr>
      <w:r>
        <w:fldChar w:fldCharType="begin"/>
      </w:r>
      <w:r>
        <w:instrText xml:space="preserve"> HYPERLINK \l "_Toc368912248" </w:instrText>
      </w:r>
      <w:r>
        <w:fldChar w:fldCharType="separate"/>
      </w:r>
      <w:r>
        <w:rPr>
          <w:rStyle w:val="16"/>
        </w:rPr>
        <w:t>1. Introduction</w:t>
      </w:r>
      <w:r>
        <w:tab/>
      </w:r>
      <w:r>
        <w:fldChar w:fldCharType="begin"/>
      </w:r>
      <w:r>
        <w:instrText xml:space="preserve"> PAGEREF _Toc368912248 \h </w:instrText>
      </w:r>
      <w:r>
        <w:fldChar w:fldCharType="separate"/>
      </w:r>
      <w:r>
        <w:t>3</w:t>
      </w:r>
      <w:r>
        <w:fldChar w:fldCharType="end"/>
      </w:r>
      <w:r>
        <w:fldChar w:fldCharType="end"/>
      </w:r>
    </w:p>
    <w:p>
      <w:pPr>
        <w:pStyle w:val="23"/>
        <w:tabs>
          <w:tab w:val="right" w:leader="dot" w:pos="8630"/>
        </w:tabs>
        <w:rPr>
          <w:rFonts w:cs="Times New Roman"/>
          <w:smallCaps w:val="0"/>
          <w:sz w:val="22"/>
          <w:szCs w:val="22"/>
        </w:rPr>
      </w:pPr>
      <w:r>
        <w:fldChar w:fldCharType="begin"/>
      </w:r>
      <w:r>
        <w:instrText xml:space="preserve"> HYPERLINK \l "_Toc368912249" </w:instrText>
      </w:r>
      <w:r>
        <w:fldChar w:fldCharType="separate"/>
      </w:r>
      <w:r>
        <w:rPr>
          <w:rStyle w:val="16"/>
        </w:rPr>
        <w:t>1.1. Intended Audience</w:t>
      </w:r>
      <w:r>
        <w:tab/>
      </w:r>
      <w:r>
        <w:t>5</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"_Toc368912250" </w:instrText>
      </w:r>
      <w:r>
        <w:fldChar w:fldCharType="separate"/>
      </w:r>
      <w:r>
        <w:rPr>
          <w:rStyle w:val="16"/>
        </w:rPr>
        <w:t>1.2. Acronyms/Abbreviations</w:t>
      </w:r>
      <w:r>
        <w:tab/>
      </w:r>
      <w:r>
        <w:t>5</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"_Toc368912251" </w:instrText>
      </w:r>
      <w:r>
        <w:fldChar w:fldCharType="separate"/>
      </w:r>
      <w:r>
        <w:rPr>
          <w:rStyle w:val="16"/>
        </w:rPr>
        <w:t>1.3. Project Purpose</w:t>
      </w:r>
      <w:r>
        <w:tab/>
      </w:r>
      <w:r>
        <w:t>5</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"_Toc368912252" </w:instrText>
      </w:r>
      <w:r>
        <w:fldChar w:fldCharType="separate"/>
      </w:r>
      <w:r>
        <w:rPr>
          <w:rStyle w:val="16"/>
        </w:rPr>
        <w:t>1.4. Key Project Objectives</w:t>
      </w:r>
      <w:r>
        <w:tab/>
      </w:r>
      <w:r>
        <w:t>5</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"_Toc368912253" </w:instrText>
      </w:r>
      <w:r>
        <w:fldChar w:fldCharType="separate"/>
      </w:r>
      <w:r>
        <w:rPr>
          <w:rStyle w:val="16"/>
        </w:rPr>
        <w:t>1.5. Project Scope and Limitation</w:t>
      </w:r>
      <w:r>
        <w:tab/>
      </w:r>
      <w:r>
        <w:t>6</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"_Toc368912254" </w:instrText>
      </w:r>
      <w:r>
        <w:fldChar w:fldCharType="separate"/>
      </w:r>
      <w:r>
        <w:rPr>
          <w:rStyle w:val="16"/>
        </w:rPr>
        <w:t>1.5.1. In Scope</w:t>
      </w:r>
      <w:r>
        <w:tab/>
      </w:r>
      <w:r>
        <w:t>6</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"_Toc368912255" </w:instrText>
      </w:r>
      <w:r>
        <w:fldChar w:fldCharType="separate"/>
      </w:r>
      <w:r>
        <w:rPr>
          <w:rStyle w:val="16"/>
        </w:rPr>
        <w:t>1.5.2. Out of scope</w:t>
      </w:r>
      <w:r>
        <w:tab/>
      </w:r>
      <w:r>
        <w:t>6</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"_Toc368912256" </w:instrText>
      </w:r>
      <w:r>
        <w:fldChar w:fldCharType="separate"/>
      </w:r>
      <w:r>
        <w:rPr>
          <w:rStyle w:val="16"/>
        </w:rPr>
        <w:t>1.6. Functional Overview</w:t>
      </w:r>
      <w:r>
        <w:tab/>
      </w:r>
      <w:r>
        <w:t>6</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"_Toc368912257" </w:instrText>
      </w:r>
      <w:r>
        <w:fldChar w:fldCharType="separate"/>
      </w:r>
      <w:r>
        <w:rPr>
          <w:rStyle w:val="16"/>
        </w:rPr>
        <w:t>1.7. Assumptions, Dependencies &amp; Constraints</w:t>
      </w:r>
      <w:r>
        <w:tab/>
      </w:r>
      <w:r>
        <w:t>7</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"_Toc368912258" </w:instrText>
      </w:r>
      <w:r>
        <w:fldChar w:fldCharType="separate"/>
      </w:r>
      <w:r>
        <w:rPr>
          <w:rStyle w:val="16"/>
        </w:rPr>
        <w:t>1.8. Risks</w:t>
      </w:r>
      <w:r>
        <w:tab/>
      </w:r>
      <w:r>
        <w:t>7</w:t>
      </w:r>
      <w:r>
        <w:fldChar w:fldCharType="end"/>
      </w:r>
    </w:p>
    <w:p>
      <w:pPr>
        <w:pStyle w:val="22"/>
        <w:tabs>
          <w:tab w:val="right" w:leader="dot" w:pos="8630"/>
        </w:tabs>
        <w:rPr>
          <w:rFonts w:cs="Times New Roman"/>
          <w:b w:val="0"/>
          <w:bCs w:val="0"/>
          <w:caps w:val="0"/>
          <w:sz w:val="22"/>
          <w:szCs w:val="22"/>
        </w:rPr>
      </w:pPr>
      <w:r>
        <w:fldChar w:fldCharType="begin"/>
      </w:r>
      <w:r>
        <w:instrText xml:space="preserve"> HYPERLINK \l "_Toc368912259" </w:instrText>
      </w:r>
      <w:r>
        <w:fldChar w:fldCharType="separate"/>
      </w:r>
      <w:r>
        <w:rPr>
          <w:rStyle w:val="16"/>
        </w:rPr>
        <w:t>2. Design Overview</w:t>
      </w:r>
      <w:r>
        <w:tab/>
      </w:r>
      <w:r>
        <w:t>7</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"_Toc368912260" </w:instrText>
      </w:r>
      <w:r>
        <w:fldChar w:fldCharType="separate"/>
      </w:r>
      <w:r>
        <w:rPr>
          <w:rStyle w:val="16"/>
        </w:rPr>
        <w:t>2.1. Design Objectives</w:t>
      </w:r>
      <w:r>
        <w:tab/>
      </w:r>
      <w:r>
        <w:t>7</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"_Toc368912262" </w:instrText>
      </w:r>
      <w:r>
        <w:fldChar w:fldCharType="separate"/>
      </w:r>
      <w:r>
        <w:rPr>
          <w:rStyle w:val="16"/>
        </w:rPr>
        <w:t>2.2. Architectural Strategies</w:t>
      </w:r>
      <w:r>
        <w:tab/>
      </w:r>
      <w:r>
        <w:t>7</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"_Toc368912263" </w:instrText>
      </w:r>
      <w:r>
        <w:fldChar w:fldCharType="separate"/>
      </w:r>
      <w:r>
        <w:rPr>
          <w:rStyle w:val="16"/>
        </w:rPr>
        <w:t>2.2.1. Design Alternative</w:t>
      </w:r>
      <w:r>
        <w:tab/>
      </w:r>
      <w:r>
        <w:t>8</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"_Toc368912264" </w:instrText>
      </w:r>
      <w:r>
        <w:fldChar w:fldCharType="separate"/>
      </w:r>
      <w:r>
        <w:rPr>
          <w:rStyle w:val="16"/>
        </w:rPr>
        <w:t>2.2.2. Reuse of Existing Common Services/Utilities</w:t>
      </w:r>
      <w:r>
        <w:tab/>
      </w:r>
      <w:r>
        <w:t>8</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"_Toc368912265" </w:instrText>
      </w:r>
      <w:r>
        <w:fldChar w:fldCharType="separate"/>
      </w:r>
      <w:r>
        <w:rPr>
          <w:rStyle w:val="16"/>
        </w:rPr>
        <w:t>2.2.3. Creation of New Common Services/Utilities</w:t>
      </w:r>
      <w:r>
        <w:tab/>
      </w:r>
      <w:r>
        <w:t>8</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"_Toc368912266" </w:instrText>
      </w:r>
      <w:r>
        <w:fldChar w:fldCharType="separate"/>
      </w:r>
      <w:r>
        <w:rPr>
          <w:rStyle w:val="16"/>
        </w:rPr>
        <w:t>2.2.4. User Interface Paradigms</w:t>
      </w:r>
      <w:r>
        <w:tab/>
      </w:r>
      <w:r>
        <w:t>8</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"_Toc368912267" </w:instrText>
      </w:r>
      <w:r>
        <w:fldChar w:fldCharType="separate"/>
      </w:r>
      <w:r>
        <w:rPr>
          <w:rStyle w:val="16"/>
        </w:rPr>
        <w:t>2.2.5. System Interface Paradigms</w:t>
      </w:r>
      <w:r>
        <w:tab/>
      </w:r>
      <w:r>
        <w:t>8</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"_Toc368912268" </w:instrText>
      </w:r>
      <w:r>
        <w:fldChar w:fldCharType="separate"/>
      </w:r>
      <w:r>
        <w:rPr>
          <w:rStyle w:val="16"/>
        </w:rPr>
        <w:t>2.2.6. Error Detection / Exceptional Handling</w:t>
      </w:r>
      <w:r>
        <w:tab/>
      </w:r>
      <w:r>
        <w:t>9</w:t>
      </w:r>
      <w:r>
        <w:fldChar w:fldCharType="end"/>
      </w:r>
    </w:p>
    <w:p>
      <w:pPr>
        <w:pStyle w:val="24"/>
        <w:tabs>
          <w:tab w:val="right" w:leader="dot" w:pos="8630"/>
        </w:tabs>
      </w:pPr>
      <w:r>
        <w:fldChar w:fldCharType="begin"/>
      </w:r>
      <w:r>
        <w:instrText xml:space="preserve"> HYPERLINK \l "_Toc368912269" </w:instrText>
      </w:r>
      <w:r>
        <w:fldChar w:fldCharType="separate"/>
      </w:r>
      <w:r>
        <w:rPr>
          <w:rStyle w:val="16"/>
        </w:rPr>
        <w:t>2.2.7. Memory Management</w:t>
      </w:r>
      <w:r>
        <w:tab/>
      </w:r>
      <w:r>
        <w:t>9</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"_Toc368912270" </w:instrText>
      </w:r>
      <w:r>
        <w:fldChar w:fldCharType="separate"/>
      </w:r>
      <w:r>
        <w:rPr>
          <w:rStyle w:val="16"/>
        </w:rPr>
        <w:t>2.2.8. Performance</w:t>
      </w:r>
      <w:r>
        <w:tab/>
      </w:r>
      <w:r>
        <w:t>9</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"_Toc368912271" </w:instrText>
      </w:r>
      <w:r>
        <w:fldChar w:fldCharType="separate"/>
      </w:r>
      <w:r>
        <w:rPr>
          <w:rStyle w:val="16"/>
        </w:rPr>
        <w:t>2.2.9. Security</w:t>
      </w:r>
      <w:r>
        <w:tab/>
      </w:r>
      <w:r>
        <w:t>10</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"_Toc368912272" </w:instrText>
      </w:r>
      <w:r>
        <w:fldChar w:fldCharType="separate"/>
      </w:r>
      <w:r>
        <w:rPr>
          <w:rStyle w:val="16"/>
        </w:rPr>
        <w:t>2.2.10. Concurrency and Synchronization</w:t>
      </w:r>
      <w:r>
        <w:tab/>
      </w:r>
      <w:r>
        <w:t>10</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"_Toc368912273" </w:instrText>
      </w:r>
      <w:r>
        <w:fldChar w:fldCharType="separate"/>
      </w:r>
      <w:r>
        <w:rPr>
          <w:rStyle w:val="16"/>
        </w:rPr>
        <w:t>2.2.11. Housekeeping and Maintenance</w:t>
      </w:r>
      <w:r>
        <w:tab/>
      </w:r>
      <w:r>
        <w:t>10</w:t>
      </w:r>
      <w:r>
        <w:fldChar w:fldCharType="end"/>
      </w:r>
    </w:p>
    <w:p>
      <w:pPr>
        <w:pStyle w:val="22"/>
        <w:tabs>
          <w:tab w:val="right" w:leader="dot" w:pos="8630"/>
        </w:tabs>
        <w:rPr>
          <w:rFonts w:cs="Times New Roman"/>
          <w:b w:val="0"/>
          <w:bCs w:val="0"/>
          <w:caps w:val="0"/>
          <w:sz w:val="22"/>
          <w:szCs w:val="22"/>
        </w:rPr>
      </w:pPr>
      <w:r>
        <w:fldChar w:fldCharType="begin"/>
      </w:r>
      <w:r>
        <w:instrText xml:space="preserve"> HYPERLINK \l "_Toc368912274" </w:instrText>
      </w:r>
      <w:r>
        <w:fldChar w:fldCharType="separate"/>
      </w:r>
      <w:r>
        <w:rPr>
          <w:rStyle w:val="16"/>
        </w:rPr>
        <w:t>3. System Architecture</w:t>
      </w:r>
      <w:r>
        <w:tab/>
      </w:r>
      <w:r>
        <w:t>10</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"_Toc368912275" </w:instrText>
      </w:r>
      <w:r>
        <w:fldChar w:fldCharType="separate"/>
      </w:r>
      <w:r>
        <w:rPr>
          <w:rStyle w:val="16"/>
        </w:rPr>
        <w:t>3.1. System Architecture Diagram. (Not Necessary)</w:t>
      </w:r>
      <w:r>
        <w:tab/>
      </w:r>
      <w:r>
        <w:t>10</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"_Toc368912276" </w:instrText>
      </w:r>
      <w:r>
        <w:fldChar w:fldCharType="separate"/>
      </w:r>
      <w:r>
        <w:rPr>
          <w:rStyle w:val="16"/>
        </w:rPr>
        <w:t>3.2. System Use-Cases</w:t>
      </w:r>
      <w:r>
        <w:tab/>
      </w:r>
      <w:r>
        <w:t>10</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"_Toc368912277" </w:instrText>
      </w:r>
      <w:r>
        <w:fldChar w:fldCharType="separate"/>
      </w:r>
      <w:r>
        <w:rPr>
          <w:rStyle w:val="16"/>
        </w:rPr>
        <w:t>3.3. Subsystem Architecture</w:t>
      </w:r>
      <w:r>
        <w:tab/>
      </w:r>
      <w:r>
        <w:t>13</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"_Toc368912278" </w:instrText>
      </w:r>
      <w:r>
        <w:fldChar w:fldCharType="separate"/>
      </w:r>
      <w:r>
        <w:rPr>
          <w:rStyle w:val="16"/>
        </w:rPr>
        <w:t>3.4. System Interfaces</w:t>
      </w:r>
      <w:r>
        <w:tab/>
      </w:r>
      <w:r>
        <w:t>17</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"_Toc368912279" </w:instrText>
      </w:r>
      <w:r>
        <w:fldChar w:fldCharType="separate"/>
      </w:r>
      <w:r>
        <w:rPr>
          <w:rStyle w:val="16"/>
        </w:rPr>
        <w:t>3.4.1. Internal Interfaces</w:t>
      </w:r>
      <w:r>
        <w:tab/>
      </w:r>
      <w:r>
        <w:t>17</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"_Toc368912280" </w:instrText>
      </w:r>
      <w:r>
        <w:fldChar w:fldCharType="separate"/>
      </w:r>
      <w:r>
        <w:rPr>
          <w:rStyle w:val="16"/>
        </w:rPr>
        <w:t>3.4.2. External Interfaces</w:t>
      </w:r>
      <w:r>
        <w:tab/>
      </w:r>
      <w:r>
        <w:t>17</w:t>
      </w:r>
      <w:r>
        <w:fldChar w:fldCharType="end"/>
      </w:r>
    </w:p>
    <w:p>
      <w:pPr>
        <w:pStyle w:val="22"/>
        <w:tabs>
          <w:tab w:val="right" w:leader="dot" w:pos="8630"/>
        </w:tabs>
        <w:rPr>
          <w:rFonts w:cs="Times New Roman"/>
          <w:b w:val="0"/>
          <w:bCs w:val="0"/>
          <w:caps w:val="0"/>
          <w:sz w:val="22"/>
          <w:szCs w:val="22"/>
        </w:rPr>
      </w:pPr>
      <w:r>
        <w:fldChar w:fldCharType="begin"/>
      </w:r>
      <w:r>
        <w:instrText xml:space="preserve"> HYPERLINK \l "_Toc368912281" </w:instrText>
      </w:r>
      <w:r>
        <w:fldChar w:fldCharType="separate"/>
      </w:r>
      <w:r>
        <w:rPr>
          <w:rStyle w:val="16"/>
        </w:rPr>
        <w:t>4. Detailed System Design</w:t>
      </w:r>
      <w:r>
        <w:tab/>
      </w:r>
      <w:r>
        <w:t>18</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"_Toc368912282" </w:instrText>
      </w:r>
      <w:r>
        <w:fldChar w:fldCharType="separate"/>
      </w:r>
      <w:r>
        <w:rPr>
          <w:rStyle w:val="16"/>
        </w:rPr>
        <w:t>4.1. Key Entities</w:t>
      </w:r>
      <w:r>
        <w:tab/>
      </w:r>
      <w:r>
        <w:t>18</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"_Toc368912283" </w:instrText>
      </w:r>
      <w:r>
        <w:fldChar w:fldCharType="separate"/>
      </w:r>
      <w:r>
        <w:rPr>
          <w:rStyle w:val="16"/>
        </w:rPr>
        <w:t>4.2. Detailed-Level Database Design</w:t>
      </w:r>
      <w:r>
        <w:tab/>
      </w:r>
      <w:r>
        <w:t>18</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"_Toc368912284" </w:instrText>
      </w:r>
      <w:r>
        <w:fldChar w:fldCharType="separate"/>
      </w:r>
      <w:r>
        <w:rPr>
          <w:rStyle w:val="16"/>
        </w:rPr>
        <w:t>4.2.1. Data Mapping Information</w:t>
      </w:r>
      <w:r>
        <w:tab/>
      </w:r>
      <w:r>
        <w:t>18</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"_Toc368912285" </w:instrText>
      </w:r>
      <w:r>
        <w:fldChar w:fldCharType="separate"/>
      </w:r>
      <w:r>
        <w:rPr>
          <w:rStyle w:val="16"/>
        </w:rPr>
        <w:t>4.2.2. Data Conversion</w:t>
      </w:r>
      <w:r>
        <w:tab/>
      </w:r>
      <w:r>
        <w:t>18</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"_Toc368912286" </w:instrText>
      </w:r>
      <w:r>
        <w:fldChar w:fldCharType="separate"/>
      </w:r>
      <w:r>
        <w:rPr>
          <w:rStyle w:val="16"/>
        </w:rPr>
        <w:t>4.3. Archival and retention requirements</w:t>
      </w:r>
      <w:r>
        <w:tab/>
      </w:r>
      <w:r>
        <w:t>18</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"_Toc368912287" </w:instrText>
      </w:r>
      <w:r>
        <w:fldChar w:fldCharType="separate"/>
      </w:r>
      <w:r>
        <w:rPr>
          <w:rStyle w:val="16"/>
        </w:rPr>
        <w:t>4.4. Disaster and Failure Recovery</w:t>
      </w:r>
      <w:r>
        <w:tab/>
      </w:r>
      <w:r>
        <w:t>18</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"_Toc368912288" </w:instrText>
      </w:r>
      <w:r>
        <w:fldChar w:fldCharType="separate"/>
      </w:r>
      <w:r>
        <w:rPr>
          <w:rStyle w:val="16"/>
        </w:rPr>
        <w:t>4.5. Business Process workflow</w:t>
      </w:r>
      <w:r>
        <w:tab/>
      </w:r>
      <w:r>
        <w:t>19</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"_Toc368912289" </w:instrText>
      </w:r>
      <w:r>
        <w:fldChar w:fldCharType="separate"/>
      </w:r>
      <w:r>
        <w:rPr>
          <w:rStyle w:val="16"/>
        </w:rPr>
        <w:t>4.6. Business Process Modeling and Management (as applicable)</w:t>
      </w:r>
      <w:r>
        <w:tab/>
      </w:r>
      <w:r>
        <w:t>19</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"_Toc368912290" </w:instrText>
      </w:r>
      <w:r>
        <w:fldChar w:fldCharType="separate"/>
      </w:r>
      <w:r>
        <w:rPr>
          <w:rStyle w:val="16"/>
        </w:rPr>
        <w:t>4.7. Business Logic</w:t>
      </w:r>
      <w:r>
        <w:tab/>
      </w:r>
      <w:r>
        <w:t>19</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"_Toc368912291" </w:instrText>
      </w:r>
      <w:r>
        <w:fldChar w:fldCharType="separate"/>
      </w:r>
      <w:r>
        <w:rPr>
          <w:rStyle w:val="16"/>
        </w:rPr>
        <w:t>4.8. Variables</w:t>
      </w:r>
      <w:r>
        <w:tab/>
      </w:r>
      <w:r>
        <w:t>22</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"_Toc368912292" </w:instrText>
      </w:r>
      <w:r>
        <w:fldChar w:fldCharType="separate"/>
      </w:r>
      <w:r>
        <w:rPr>
          <w:rStyle w:val="16"/>
        </w:rPr>
        <w:t>4.9. Activity / Class Diagrams (as applicable)</w:t>
      </w:r>
      <w:r>
        <w:tab/>
      </w:r>
      <w:r>
        <w:t>23</w:t>
      </w:r>
      <w:r>
        <w:fldChar w:fldCharType="end"/>
      </w:r>
    </w:p>
    <w:p>
      <w:pPr>
        <w:pStyle w:val="23"/>
        <w:tabs>
          <w:tab w:val="right" w:leader="dot" w:pos="8630"/>
        </w:tabs>
        <w:rPr>
          <w:rFonts w:cs="Times New Roman"/>
          <w:smallCaps w:val="0"/>
          <w:sz w:val="22"/>
          <w:szCs w:val="22"/>
        </w:rPr>
      </w:pPr>
      <w:r>
        <w:fldChar w:fldCharType="begin"/>
      </w:r>
      <w:r>
        <w:instrText xml:space="preserve"> HYPERLINK \l "_Toc368912293" </w:instrText>
      </w:r>
      <w:r>
        <w:fldChar w:fldCharType="separate"/>
      </w:r>
      <w:r>
        <w:rPr>
          <w:rStyle w:val="16"/>
        </w:rPr>
        <w:t>4.10. Data Migration</w:t>
      </w:r>
      <w:r>
        <w:tab/>
      </w:r>
      <w:r>
        <w:t>24</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"_Toc368912294" </w:instrText>
      </w:r>
      <w:r>
        <w:fldChar w:fldCharType="separate"/>
      </w:r>
      <w:r>
        <w:rPr>
          <w:rStyle w:val="16"/>
        </w:rPr>
        <w:t>4.10.1. Architectural Representation</w:t>
      </w:r>
      <w:r>
        <w:tab/>
      </w:r>
      <w:r>
        <w:t>24</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"_Toc368912295" </w:instrText>
      </w:r>
      <w:r>
        <w:fldChar w:fldCharType="separate"/>
      </w:r>
      <w:r>
        <w:rPr>
          <w:rStyle w:val="16"/>
        </w:rPr>
        <w:t>4.10.2. Architectural Goals and Constraints</w:t>
      </w:r>
      <w:r>
        <w:tab/>
      </w:r>
      <w:r>
        <w:t>24</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"_Toc368912296" </w:instrText>
      </w:r>
      <w:r>
        <w:fldChar w:fldCharType="separate"/>
      </w:r>
      <w:r>
        <w:rPr>
          <w:rStyle w:val="16"/>
        </w:rPr>
        <w:t>4.10.3. Logical View</w:t>
      </w:r>
      <w:r>
        <w:tab/>
      </w:r>
      <w:r>
        <w:t>24</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"_Toc368912297" </w:instrText>
      </w:r>
      <w:r>
        <w:fldChar w:fldCharType="separate"/>
      </w:r>
      <w:r>
        <w:rPr>
          <w:rStyle w:val="16"/>
        </w:rPr>
        <w:t>4.10.4. Architecturally Significant Design Packages</w:t>
      </w:r>
      <w:r>
        <w:tab/>
      </w:r>
      <w:r>
        <w:t>24</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"_Toc368912298" </w:instrText>
      </w:r>
      <w:r>
        <w:fldChar w:fldCharType="separate"/>
      </w:r>
      <w:r>
        <w:rPr>
          <w:rStyle w:val="16"/>
        </w:rPr>
        <w:t>4.10.5. Data model</w:t>
      </w:r>
      <w:r>
        <w:tab/>
      </w:r>
      <w:r>
        <w:t>24</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"_Toc368912299" </w:instrText>
      </w:r>
      <w:r>
        <w:fldChar w:fldCharType="separate"/>
      </w:r>
      <w:r>
        <w:rPr>
          <w:rStyle w:val="16"/>
        </w:rPr>
        <w:t>4.10.6. Deployment View</w:t>
      </w:r>
      <w:r>
        <w:tab/>
      </w:r>
      <w:r>
        <w:t>24</w:t>
      </w:r>
      <w:r>
        <w:fldChar w:fldCharType="end"/>
      </w:r>
    </w:p>
    <w:p>
      <w:pPr>
        <w:pStyle w:val="22"/>
        <w:tabs>
          <w:tab w:val="right" w:leader="dot" w:pos="8630"/>
        </w:tabs>
        <w:rPr>
          <w:rFonts w:cs="Times New Roman"/>
          <w:b w:val="0"/>
          <w:bCs w:val="0"/>
          <w:caps w:val="0"/>
          <w:sz w:val="22"/>
          <w:szCs w:val="22"/>
        </w:rPr>
      </w:pPr>
      <w:r>
        <w:fldChar w:fldCharType="begin"/>
      </w:r>
      <w:r>
        <w:instrText xml:space="preserve"> HYPERLINK \l "_Toc368912300" </w:instrText>
      </w:r>
      <w:r>
        <w:fldChar w:fldCharType="separate"/>
      </w:r>
      <w:r>
        <w:rPr>
          <w:rStyle w:val="16"/>
        </w:rPr>
        <w:t>5. Environment Description</w:t>
      </w:r>
      <w:r>
        <w:tab/>
      </w:r>
      <w:r>
        <w:fldChar w:fldCharType="begin"/>
      </w:r>
      <w:r>
        <w:instrText xml:space="preserve"> PAGEREF _Toc368912300 \h </w:instrText>
      </w:r>
      <w:r>
        <w:fldChar w:fldCharType="separate"/>
      </w:r>
      <w:r>
        <w:t>3</w:t>
      </w:r>
      <w:r>
        <w:fldChar w:fldCharType="end"/>
      </w:r>
      <w:r>
        <w:fldChar w:fldCharType="end"/>
      </w:r>
    </w:p>
    <w:p>
      <w:pPr>
        <w:pStyle w:val="23"/>
        <w:tabs>
          <w:tab w:val="right" w:leader="dot" w:pos="8630"/>
        </w:tabs>
        <w:rPr>
          <w:rFonts w:cs="Times New Roman"/>
          <w:smallCaps w:val="0"/>
          <w:sz w:val="22"/>
          <w:szCs w:val="22"/>
        </w:rPr>
      </w:pPr>
      <w:r>
        <w:fldChar w:fldCharType="begin"/>
      </w:r>
      <w:r>
        <w:instrText xml:space="preserve"> HYPERLINK \l "_Toc368912301" </w:instrText>
      </w:r>
      <w:r>
        <w:fldChar w:fldCharType="separate"/>
      </w:r>
      <w:r>
        <w:rPr>
          <w:rStyle w:val="16"/>
        </w:rPr>
        <w:t>5.1. Time Zone Support</w:t>
      </w:r>
      <w:r>
        <w:tab/>
      </w:r>
      <w:r>
        <w:t>25</w:t>
      </w:r>
      <w:r>
        <w:fldChar w:fldCharType="end"/>
      </w:r>
    </w:p>
    <w:p>
      <w:pPr>
        <w:pStyle w:val="23"/>
        <w:tabs>
          <w:tab w:val="right" w:leader="dot" w:pos="8630"/>
        </w:tabs>
        <w:rPr>
          <w:rFonts w:cs="Times New Roman"/>
          <w:smallCaps w:val="0"/>
          <w:sz w:val="22"/>
          <w:szCs w:val="22"/>
        </w:rPr>
      </w:pPr>
      <w:r>
        <w:fldChar w:fldCharType="begin"/>
      </w:r>
      <w:r>
        <w:instrText xml:space="preserve"> HYPERLINK \l "_Toc368912302" </w:instrText>
      </w:r>
      <w:r>
        <w:fldChar w:fldCharType="separate"/>
      </w:r>
      <w:r>
        <w:rPr>
          <w:rStyle w:val="16"/>
        </w:rPr>
        <w:t>5.2. Language Support</w:t>
      </w:r>
      <w:r>
        <w:tab/>
      </w:r>
      <w:r>
        <w:t>25</w:t>
      </w:r>
      <w:r>
        <w:fldChar w:fldCharType="end"/>
      </w:r>
    </w:p>
    <w:p>
      <w:pPr>
        <w:pStyle w:val="23"/>
        <w:tabs>
          <w:tab w:val="right" w:leader="dot" w:pos="8630"/>
        </w:tabs>
        <w:rPr>
          <w:rFonts w:cs="Times New Roman"/>
          <w:smallCaps w:val="0"/>
          <w:sz w:val="22"/>
          <w:szCs w:val="22"/>
        </w:rPr>
      </w:pPr>
      <w:r>
        <w:fldChar w:fldCharType="begin"/>
      </w:r>
      <w:r>
        <w:instrText xml:space="preserve"> HYPERLINK \l "_Toc368912303" </w:instrText>
      </w:r>
      <w:r>
        <w:fldChar w:fldCharType="separate"/>
      </w:r>
      <w:r>
        <w:rPr>
          <w:rStyle w:val="16"/>
        </w:rPr>
        <w:t>5.3. User Desktop Requirements</w:t>
      </w:r>
      <w:r>
        <w:tab/>
      </w:r>
      <w:r>
        <w:t>25</w:t>
      </w:r>
      <w:r>
        <w:fldChar w:fldCharType="end"/>
      </w:r>
    </w:p>
    <w:p>
      <w:pPr>
        <w:pStyle w:val="23"/>
        <w:tabs>
          <w:tab w:val="right" w:leader="dot" w:pos="8630"/>
        </w:tabs>
        <w:rPr>
          <w:rFonts w:cs="Times New Roman"/>
          <w:smallCaps w:val="0"/>
          <w:sz w:val="22"/>
          <w:szCs w:val="22"/>
        </w:rPr>
      </w:pPr>
      <w:r>
        <w:fldChar w:fldCharType="begin"/>
      </w:r>
      <w:r>
        <w:instrText xml:space="preserve"> HYPERLINK \l "_Toc368912304" </w:instrText>
      </w:r>
      <w:r>
        <w:fldChar w:fldCharType="separate"/>
      </w:r>
      <w:r>
        <w:rPr>
          <w:rStyle w:val="16"/>
        </w:rPr>
        <w:t>5.4. Server-Side Requirements</w:t>
      </w:r>
      <w:r>
        <w:tab/>
      </w:r>
      <w:r>
        <w:t>25</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"_Toc368912305" </w:instrText>
      </w:r>
      <w:r>
        <w:fldChar w:fldCharType="separate"/>
      </w:r>
      <w:r>
        <w:rPr>
          <w:rStyle w:val="16"/>
        </w:rPr>
        <w:t>5.4.1. Deployment Considerations</w:t>
      </w:r>
      <w:r>
        <w:tab/>
      </w:r>
      <w:r>
        <w:t>25</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"_Toc368912306" </w:instrText>
      </w:r>
      <w:r>
        <w:fldChar w:fldCharType="separate"/>
      </w:r>
      <w:r>
        <w:rPr>
          <w:rStyle w:val="16"/>
        </w:rPr>
        <w:t>5.4.2. Application Server Disk Space</w:t>
      </w:r>
      <w:r>
        <w:tab/>
      </w:r>
      <w:r>
        <w:t>25</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"_Toc368912307" </w:instrText>
      </w:r>
      <w:r>
        <w:fldChar w:fldCharType="separate"/>
      </w:r>
      <w:r>
        <w:rPr>
          <w:rStyle w:val="16"/>
        </w:rPr>
        <w:t>5.4.3. Database Server Disk Space</w:t>
      </w:r>
      <w:r>
        <w:tab/>
      </w:r>
      <w:r>
        <w:t>25</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"_Toc368912308" </w:instrText>
      </w:r>
      <w:r>
        <w:fldChar w:fldCharType="separate"/>
      </w:r>
      <w:r>
        <w:rPr>
          <w:rStyle w:val="16"/>
        </w:rPr>
        <w:t>5.4.4. Integration Requirements</w:t>
      </w:r>
      <w:r>
        <w:tab/>
      </w:r>
      <w:r>
        <w:t>26</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"_Toc368912309" </w:instrText>
      </w:r>
      <w:r>
        <w:fldChar w:fldCharType="separate"/>
      </w:r>
      <w:r>
        <w:rPr>
          <w:rStyle w:val="16"/>
        </w:rPr>
        <w:t>5.4.5. Jobs</w:t>
      </w:r>
      <w:r>
        <w:tab/>
      </w:r>
      <w:r>
        <w:t>26</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"_Toc368912310" </w:instrText>
      </w:r>
      <w:r>
        <w:fldChar w:fldCharType="separate"/>
      </w:r>
      <w:r>
        <w:rPr>
          <w:rStyle w:val="16"/>
        </w:rPr>
        <w:t>5.4.6. Network</w:t>
      </w:r>
      <w:r>
        <w:tab/>
      </w:r>
      <w:r>
        <w:t>26</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"_Toc368912311" </w:instrText>
      </w:r>
      <w:r>
        <w:fldChar w:fldCharType="separate"/>
      </w:r>
      <w:r>
        <w:rPr>
          <w:rStyle w:val="16"/>
        </w:rPr>
        <w:t>5.4.7. Others</w:t>
      </w:r>
      <w:r>
        <w:tab/>
      </w:r>
      <w:r>
        <w:t>26</w:t>
      </w:r>
      <w:r>
        <w:fldChar w:fldCharType="end"/>
      </w:r>
    </w:p>
    <w:p>
      <w:pPr>
        <w:pStyle w:val="23"/>
        <w:tabs>
          <w:tab w:val="right" w:leader="dot" w:pos="8630"/>
        </w:tabs>
        <w:rPr>
          <w:rFonts w:cs="Times New Roman"/>
          <w:smallCaps w:val="0"/>
          <w:sz w:val="22"/>
          <w:szCs w:val="22"/>
        </w:rPr>
      </w:pPr>
      <w:r>
        <w:fldChar w:fldCharType="begin"/>
      </w:r>
      <w:r>
        <w:instrText xml:space="preserve"> HYPERLINK \l "_Toc368912312" </w:instrText>
      </w:r>
      <w:r>
        <w:fldChar w:fldCharType="separate"/>
      </w:r>
      <w:r>
        <w:rPr>
          <w:rStyle w:val="16"/>
        </w:rPr>
        <w:t>5.5. Configuration</w:t>
      </w:r>
      <w:r>
        <w:tab/>
      </w:r>
      <w:r>
        <w:t>26</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"_Toc368912313" </w:instrText>
      </w:r>
      <w:r>
        <w:fldChar w:fldCharType="separate"/>
      </w:r>
      <w:r>
        <w:rPr>
          <w:rStyle w:val="16"/>
        </w:rPr>
        <w:t>5.5.1. Operating System</w:t>
      </w:r>
      <w:r>
        <w:tab/>
      </w:r>
      <w:r>
        <w:t>26</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"_Toc368912314" </w:instrText>
      </w:r>
      <w:r>
        <w:fldChar w:fldCharType="separate"/>
      </w:r>
      <w:r>
        <w:rPr>
          <w:rStyle w:val="16"/>
        </w:rPr>
        <w:t>5.5.2. Database</w:t>
      </w:r>
      <w:r>
        <w:tab/>
      </w:r>
      <w:r>
        <w:t>26</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"_Toc368912315" </w:instrText>
      </w:r>
      <w:r>
        <w:fldChar w:fldCharType="separate"/>
      </w:r>
      <w:r>
        <w:rPr>
          <w:rStyle w:val="16"/>
        </w:rPr>
        <w:t>5.5.3. Network</w:t>
      </w:r>
      <w:r>
        <w:tab/>
      </w:r>
      <w:r>
        <w:t>26</w:t>
      </w:r>
      <w:r>
        <w:fldChar w:fldCharType="end"/>
      </w:r>
    </w:p>
    <w:p>
      <w:pPr>
        <w:pStyle w:val="24"/>
        <w:tabs>
          <w:tab w:val="right" w:leader="dot" w:pos="8630"/>
        </w:tabs>
        <w:rPr>
          <w:rFonts w:cs="Times New Roman"/>
          <w:i w:val="0"/>
          <w:iCs w:val="0"/>
          <w:sz w:val="22"/>
          <w:szCs w:val="22"/>
        </w:rPr>
      </w:pPr>
      <w:r>
        <w:fldChar w:fldCharType="begin"/>
      </w:r>
      <w:r>
        <w:instrText xml:space="preserve"> HYPERLINK \l "_Toc368912316" </w:instrText>
      </w:r>
      <w:r>
        <w:fldChar w:fldCharType="separate"/>
      </w:r>
      <w:r>
        <w:rPr>
          <w:rStyle w:val="16"/>
        </w:rPr>
        <w:t>5.5.4. Desktop</w:t>
      </w:r>
      <w:r>
        <w:tab/>
      </w:r>
      <w:r>
        <w:t>26</w:t>
      </w:r>
      <w:r>
        <w:fldChar w:fldCharType="end"/>
      </w:r>
    </w:p>
    <w:p>
      <w:pPr>
        <w:pStyle w:val="22"/>
        <w:tabs>
          <w:tab w:val="right" w:leader="dot" w:pos="8630"/>
        </w:tabs>
        <w:rPr>
          <w:rFonts w:cs="Times New Roman"/>
          <w:b w:val="0"/>
          <w:bCs w:val="0"/>
          <w:caps w:val="0"/>
          <w:sz w:val="22"/>
          <w:szCs w:val="22"/>
        </w:rPr>
      </w:pPr>
      <w:r>
        <w:fldChar w:fldCharType="begin"/>
      </w:r>
      <w:r>
        <w:instrText xml:space="preserve"> HYPERLINK \l "_Toc368912317" </w:instrText>
      </w:r>
      <w:r>
        <w:fldChar w:fldCharType="separate"/>
      </w:r>
      <w:r>
        <w:rPr>
          <w:rStyle w:val="16"/>
        </w:rPr>
        <w:t>6. References</w:t>
      </w:r>
      <w:r>
        <w:tab/>
      </w:r>
      <w:r>
        <w:t>26</w:t>
      </w:r>
      <w:r>
        <w:fldChar w:fldCharType="end"/>
      </w:r>
    </w:p>
    <w:p>
      <w:pPr>
        <w:pStyle w:val="22"/>
        <w:tabs>
          <w:tab w:val="right" w:leader="dot" w:pos="8630"/>
        </w:tabs>
        <w:rPr>
          <w:rFonts w:cs="Times New Roman"/>
          <w:b w:val="0"/>
          <w:bCs w:val="0"/>
          <w:caps w:val="0"/>
          <w:sz w:val="22"/>
          <w:szCs w:val="22"/>
        </w:rPr>
      </w:pPr>
      <w:r>
        <w:fldChar w:fldCharType="begin"/>
      </w:r>
      <w:r>
        <w:instrText xml:space="preserve"> HYPERLINK \l "_Toc368912318" </w:instrText>
      </w:r>
      <w:r>
        <w:fldChar w:fldCharType="separate"/>
      </w:r>
      <w:r>
        <w:rPr>
          <w:rStyle w:val="16"/>
        </w:rPr>
        <w:t>7. Appendix</w:t>
      </w:r>
      <w:r>
        <w:tab/>
      </w:r>
      <w:r>
        <w:t>26</w:t>
      </w:r>
      <w:r>
        <w:fldChar w:fldCharType="end"/>
      </w:r>
    </w:p>
    <w:p>
      <w:pPr>
        <w:pStyle w:val="2"/>
        <w:numPr>
          <w:ilvl w:val="0"/>
          <w:numId w:val="0"/>
        </w:numPr>
        <w:ind w:left="403"/>
      </w:pPr>
      <w:r>
        <w:fldChar w:fldCharType="end"/>
      </w:r>
      <w:bookmarkStart w:id="5" w:name="_Toc207768238"/>
    </w:p>
    <w:p>
      <w:pPr>
        <w:pStyle w:val="2"/>
      </w:pPr>
      <w:r>
        <w:br w:type="page"/>
      </w:r>
      <w:bookmarkStart w:id="6" w:name="_Toc368912248"/>
      <w:r>
        <w:rPr>
          <w:sz w:val="24"/>
          <w:szCs w:val="24"/>
        </w:rPr>
        <w:t>Introduction</w:t>
      </w:r>
      <w:bookmarkEnd w:id="5"/>
      <w:bookmarkEnd w:id="6"/>
    </w:p>
    <w:p/>
    <w:p>
      <w:pPr>
        <w:spacing w:after="120"/>
        <w:jc w:val="both"/>
        <w:rPr>
          <w:rFonts w:hint="default" w:ascii="Arial" w:hAnsi="Arial" w:cs="Arial"/>
          <w:sz w:val="20"/>
          <w:szCs w:val="20"/>
          <w:lang w:val="en-US"/>
        </w:rPr>
      </w:pPr>
      <w:r>
        <w:rPr>
          <w:rStyle w:val="43"/>
          <w:rFonts w:ascii="Arial" w:hAnsi="Arial" w:cs="Arial"/>
          <w:color w:val="000000"/>
          <w:sz w:val="20"/>
          <w:szCs w:val="20"/>
          <w:shd w:val="clear" w:color="auto" w:fill="FFFFFF"/>
        </w:rPr>
        <w:t xml:space="preserve">The aim of the project “Hotel Reservation/ management software” is to provide an online for reservation. This application provides the availability of several types of rooms, prices, complimentary, number of the available rooms and hotel’s address. The system will be so simple and attractive which will make the customer comfortable to use and choose their ideal room. </w:t>
      </w:r>
      <w:r>
        <w:rPr>
          <w:rFonts w:hint="default" w:ascii="Arial" w:hAnsi="Arial" w:eastAsia="Times New Roman" w:cs="Arial"/>
          <w:color w:val="000000"/>
          <w:sz w:val="20"/>
          <w:szCs w:val="20"/>
          <w:lang w:val="en-US"/>
        </w:rPr>
        <w:t>The final bill will be shown to the client.</w:t>
      </w:r>
    </w:p>
    <w:p>
      <w:pPr>
        <w:pStyle w:val="4"/>
      </w:pPr>
      <w:bookmarkStart w:id="7" w:name="_Toc368912249"/>
      <w:bookmarkStart w:id="8" w:name="_Toc207768239"/>
      <w:r>
        <w:t>Intended Audience</w:t>
      </w:r>
      <w:bookmarkEnd w:id="7"/>
      <w:bookmarkEnd w:id="8"/>
    </w:p>
    <w:p>
      <w:pPr>
        <w:ind w:left="576"/>
        <w:jc w:val="both"/>
        <w:rPr>
          <w:rFonts w:ascii="Arial" w:hAnsi="Arial" w:cs="Arial"/>
          <w:bCs/>
        </w:rPr>
      </w:pPr>
    </w:p>
    <w:tbl>
      <w:tblPr>
        <w:tblStyle w:val="7"/>
        <w:tblW w:w="0" w:type="auto"/>
        <w:tblInd w:w="6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0"/>
        <w:gridCol w:w="4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0" w:type="dxa"/>
          </w:tcPr>
          <w:p>
            <w:pPr>
              <w:snapToGrid w:val="0"/>
              <w:rPr>
                <w:rFonts w:ascii="Arial" w:hAnsi="Arial" w:cs="Arial"/>
              </w:rPr>
            </w:pPr>
            <w:r>
              <w:rPr>
                <w:rFonts w:ascii="Arial" w:hAnsi="Arial" w:cs="Arial"/>
              </w:rPr>
              <w:t>Read by</w:t>
            </w:r>
          </w:p>
        </w:tc>
        <w:tc>
          <w:tcPr>
            <w:tcW w:w="4730" w:type="dxa"/>
          </w:tcPr>
          <w:p>
            <w:pPr>
              <w:snapToGrid w:val="0"/>
              <w:rPr>
                <w:rFonts w:ascii="Arial" w:hAnsi="Arial" w:cs="Arial"/>
              </w:rPr>
            </w:pPr>
            <w:r>
              <w:rPr>
                <w:rFonts w:ascii="Arial" w:hAnsi="Arial" w:cs="Arial"/>
              </w:rPr>
              <w:t>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0" w:type="dxa"/>
          </w:tcPr>
          <w:p>
            <w:pPr>
              <w:snapToGrid w:val="0"/>
              <w:rPr>
                <w:rFonts w:ascii="Arial" w:hAnsi="Arial" w:cs="Arial"/>
              </w:rPr>
            </w:pPr>
            <w:r>
              <w:rPr>
                <w:rFonts w:ascii="Arial" w:hAnsi="Arial" w:cs="Arial"/>
              </w:rPr>
              <w:t>Used by</w:t>
            </w:r>
          </w:p>
        </w:tc>
        <w:tc>
          <w:tcPr>
            <w:tcW w:w="4730" w:type="dxa"/>
          </w:tcPr>
          <w:p>
            <w:pPr>
              <w:snapToGrid w:val="0"/>
              <w:rPr>
                <w:rFonts w:ascii="Arial" w:hAnsi="Arial" w:cs="Arial"/>
              </w:rPr>
            </w:pPr>
            <w:r>
              <w:rPr>
                <w:rFonts w:ascii="Arial" w:hAnsi="Arial" w:cs="Arial"/>
              </w:rPr>
              <w:t>Maintenance team, Development Team, Clients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0" w:type="dxa"/>
          </w:tcPr>
          <w:p>
            <w:pPr>
              <w:snapToGrid w:val="0"/>
              <w:rPr>
                <w:rFonts w:ascii="Arial" w:hAnsi="Arial" w:cs="Arial"/>
              </w:rPr>
            </w:pPr>
            <w:r>
              <w:rPr>
                <w:rFonts w:ascii="Arial" w:hAnsi="Arial" w:cs="Arial"/>
              </w:rPr>
              <w:t xml:space="preserve">Accessed by </w:t>
            </w:r>
          </w:p>
        </w:tc>
        <w:tc>
          <w:tcPr>
            <w:tcW w:w="4730" w:type="dxa"/>
          </w:tcPr>
          <w:p>
            <w:pPr>
              <w:snapToGrid w:val="0"/>
              <w:rPr>
                <w:rFonts w:ascii="Arial" w:hAnsi="Arial" w:cs="Arial"/>
              </w:rPr>
            </w:pPr>
            <w:r>
              <w:rPr>
                <w:rFonts w:ascii="Arial" w:hAnsi="Arial" w:cs="Arial"/>
              </w:rPr>
              <w:t>General purpose application, anyone can access it</w:t>
            </w:r>
          </w:p>
        </w:tc>
      </w:tr>
    </w:tbl>
    <w:p>
      <w:pPr>
        <w:ind w:left="576"/>
        <w:jc w:val="both"/>
        <w:rPr>
          <w:rFonts w:ascii="Arial" w:hAnsi="Arial" w:cs="Arial"/>
        </w:rPr>
      </w:pPr>
    </w:p>
    <w:p>
      <w:pPr>
        <w:pStyle w:val="4"/>
      </w:pPr>
      <w:bookmarkStart w:id="9" w:name="_Toc207768240"/>
      <w:bookmarkStart w:id="10" w:name="_Toc368912250"/>
      <w:r>
        <w:t>Acronyms/Abbreviations</w:t>
      </w:r>
      <w:bookmarkEnd w:id="9"/>
      <w:bookmarkEnd w:id="10"/>
    </w:p>
    <w:p>
      <w:pPr>
        <w:rPr>
          <w:rFonts w:ascii="Arial" w:hAnsi="Arial" w:cs="Arial"/>
        </w:rPr>
      </w:pPr>
    </w:p>
    <w:tbl>
      <w:tblPr>
        <w:tblStyle w:val="7"/>
        <w:tblW w:w="8650" w:type="dxa"/>
        <w:tblInd w:w="643" w:type="dxa"/>
        <w:tblLayout w:type="fixed"/>
        <w:tblCellMar>
          <w:top w:w="0" w:type="dxa"/>
          <w:left w:w="108" w:type="dxa"/>
          <w:bottom w:w="0" w:type="dxa"/>
          <w:right w:w="108" w:type="dxa"/>
        </w:tblCellMar>
      </w:tblPr>
      <w:tblGrid>
        <w:gridCol w:w="1620"/>
        <w:gridCol w:w="7030"/>
      </w:tblGrid>
      <w:tr>
        <w:tblPrEx>
          <w:tblCellMar>
            <w:top w:w="0" w:type="dxa"/>
            <w:left w:w="108" w:type="dxa"/>
            <w:bottom w:w="0" w:type="dxa"/>
            <w:right w:w="108" w:type="dxa"/>
          </w:tblCellMar>
        </w:tblPrEx>
        <w:tc>
          <w:tcPr>
            <w:tcW w:w="1620" w:type="dxa"/>
            <w:tcBorders>
              <w:top w:val="single" w:color="000000" w:sz="4" w:space="0"/>
              <w:left w:val="single" w:color="000000" w:sz="4" w:space="0"/>
              <w:bottom w:val="single" w:color="000000" w:sz="4" w:space="0"/>
            </w:tcBorders>
          </w:tcPr>
          <w:p>
            <w:pPr>
              <w:snapToGrid w:val="0"/>
              <w:spacing w:line="240" w:lineRule="exact"/>
              <w:ind w:right="-21"/>
              <w:rPr>
                <w:rFonts w:ascii="Arial" w:hAnsi="Arial" w:cs="Arial"/>
              </w:rPr>
            </w:pPr>
            <w:r>
              <w:rPr>
                <w:rFonts w:ascii="Arial" w:hAnsi="Arial" w:cs="Arial"/>
              </w:rPr>
              <w:t>UT</w:t>
            </w:r>
          </w:p>
        </w:tc>
        <w:tc>
          <w:tcPr>
            <w:tcW w:w="7030" w:type="dxa"/>
            <w:tcBorders>
              <w:top w:val="single" w:color="000000" w:sz="4" w:space="0"/>
              <w:left w:val="single" w:color="000000" w:sz="4" w:space="0"/>
              <w:bottom w:val="single" w:color="000000" w:sz="4" w:space="0"/>
              <w:right w:val="single" w:color="000000" w:sz="4" w:space="0"/>
            </w:tcBorders>
          </w:tcPr>
          <w:p>
            <w:pPr>
              <w:snapToGrid w:val="0"/>
              <w:spacing w:line="240" w:lineRule="exact"/>
              <w:ind w:right="691"/>
              <w:rPr>
                <w:rFonts w:ascii="Arial" w:hAnsi="Arial" w:cs="Arial"/>
              </w:rPr>
            </w:pPr>
            <w:r>
              <w:rPr>
                <w:rFonts w:ascii="Arial" w:hAnsi="Arial" w:cs="Arial"/>
              </w:rPr>
              <w:t>Unit Test</w:t>
            </w:r>
          </w:p>
        </w:tc>
      </w:tr>
      <w:tr>
        <w:tblPrEx>
          <w:tblCellMar>
            <w:top w:w="0" w:type="dxa"/>
            <w:left w:w="108" w:type="dxa"/>
            <w:bottom w:w="0" w:type="dxa"/>
            <w:right w:w="108" w:type="dxa"/>
          </w:tblCellMar>
        </w:tblPrEx>
        <w:tc>
          <w:tcPr>
            <w:tcW w:w="1620" w:type="dxa"/>
            <w:tcBorders>
              <w:left w:val="single" w:color="000000" w:sz="4" w:space="0"/>
            </w:tcBorders>
          </w:tcPr>
          <w:p>
            <w:pPr>
              <w:snapToGrid w:val="0"/>
              <w:spacing w:line="240" w:lineRule="exact"/>
              <w:ind w:right="-21"/>
              <w:rPr>
                <w:rFonts w:ascii="Arial" w:hAnsi="Arial" w:cs="Arial"/>
              </w:rPr>
            </w:pPr>
            <w:r>
              <w:rPr>
                <w:rFonts w:ascii="Arial" w:hAnsi="Arial" w:cs="Arial"/>
              </w:rPr>
              <w:t xml:space="preserve">IT </w:t>
            </w:r>
          </w:p>
        </w:tc>
        <w:tc>
          <w:tcPr>
            <w:tcW w:w="7030" w:type="dxa"/>
            <w:tcBorders>
              <w:left w:val="single" w:color="000000" w:sz="4" w:space="0"/>
              <w:right w:val="single" w:color="000000" w:sz="4" w:space="0"/>
            </w:tcBorders>
          </w:tcPr>
          <w:p>
            <w:pPr>
              <w:snapToGrid w:val="0"/>
              <w:spacing w:line="240" w:lineRule="exact"/>
              <w:ind w:right="691"/>
              <w:rPr>
                <w:rFonts w:ascii="Arial" w:hAnsi="Arial" w:cs="Arial"/>
              </w:rPr>
            </w:pPr>
            <w:r>
              <w:rPr>
                <w:rFonts w:ascii="Arial" w:hAnsi="Arial" w:cs="Arial"/>
              </w:rPr>
              <w:t>Integrated Test</w:t>
            </w:r>
          </w:p>
        </w:tc>
      </w:tr>
      <w:tr>
        <w:tblPrEx>
          <w:tblCellMar>
            <w:top w:w="0" w:type="dxa"/>
            <w:left w:w="108" w:type="dxa"/>
            <w:bottom w:w="0" w:type="dxa"/>
            <w:right w:w="108" w:type="dxa"/>
          </w:tblCellMar>
        </w:tblPrEx>
        <w:tc>
          <w:tcPr>
            <w:tcW w:w="1620" w:type="dxa"/>
            <w:tcBorders>
              <w:left w:val="single" w:color="000000" w:sz="4" w:space="0"/>
            </w:tcBorders>
          </w:tcPr>
          <w:p>
            <w:pPr>
              <w:snapToGrid w:val="0"/>
              <w:spacing w:line="240" w:lineRule="exact"/>
              <w:ind w:right="-21"/>
              <w:rPr>
                <w:rFonts w:hint="default" w:ascii="Arial" w:hAnsi="Arial" w:cs="Arial"/>
                <w:lang w:val="en-US"/>
              </w:rPr>
            </w:pPr>
            <w:r>
              <w:rPr>
                <w:rFonts w:hint="default" w:ascii="Arial" w:hAnsi="Arial" w:cs="Arial"/>
                <w:lang w:val="en-US"/>
              </w:rPr>
              <w:t>DFD</w:t>
            </w:r>
          </w:p>
        </w:tc>
        <w:tc>
          <w:tcPr>
            <w:tcW w:w="7030" w:type="dxa"/>
            <w:tcBorders>
              <w:left w:val="single" w:color="000000" w:sz="4" w:space="0"/>
              <w:right w:val="single" w:color="000000" w:sz="4" w:space="0"/>
            </w:tcBorders>
          </w:tcPr>
          <w:p>
            <w:pPr>
              <w:snapToGrid w:val="0"/>
              <w:spacing w:line="240" w:lineRule="exact"/>
              <w:ind w:right="691"/>
              <w:rPr>
                <w:rFonts w:hint="default" w:ascii="Arial" w:hAnsi="Arial" w:cs="Arial"/>
                <w:lang w:val="en-US"/>
              </w:rPr>
            </w:pPr>
            <w:r>
              <w:rPr>
                <w:rFonts w:hint="default" w:ascii="Arial" w:hAnsi="Arial" w:cs="Arial"/>
                <w:lang w:val="en-US"/>
              </w:rPr>
              <w:t>Data Flow Diagram</w:t>
            </w:r>
          </w:p>
        </w:tc>
      </w:tr>
      <w:tr>
        <w:tblPrEx>
          <w:tblCellMar>
            <w:top w:w="0" w:type="dxa"/>
            <w:left w:w="108" w:type="dxa"/>
            <w:bottom w:w="0" w:type="dxa"/>
            <w:right w:w="108" w:type="dxa"/>
          </w:tblCellMar>
        </w:tblPrEx>
        <w:tc>
          <w:tcPr>
            <w:tcW w:w="1620" w:type="dxa"/>
            <w:tcBorders>
              <w:left w:val="single" w:color="000000" w:sz="4" w:space="0"/>
              <w:bottom w:val="single" w:color="000000" w:sz="4" w:space="0"/>
            </w:tcBorders>
          </w:tcPr>
          <w:p>
            <w:pPr>
              <w:snapToGrid w:val="0"/>
              <w:spacing w:line="240" w:lineRule="exact"/>
              <w:ind w:right="-21"/>
              <w:rPr>
                <w:rFonts w:hint="default" w:ascii="Arial" w:hAnsi="Arial" w:cs="Arial"/>
                <w:lang w:val="en-US"/>
              </w:rPr>
            </w:pPr>
            <w:r>
              <w:rPr>
                <w:rFonts w:hint="default" w:ascii="Arial" w:hAnsi="Arial" w:cs="Arial"/>
                <w:lang w:val="en-US"/>
              </w:rPr>
              <w:t>ERD</w:t>
            </w:r>
          </w:p>
        </w:tc>
        <w:tc>
          <w:tcPr>
            <w:tcW w:w="7030" w:type="dxa"/>
            <w:tcBorders>
              <w:left w:val="single" w:color="000000" w:sz="4" w:space="0"/>
              <w:bottom w:val="single" w:color="000000" w:sz="4" w:space="0"/>
              <w:right w:val="single" w:color="000000" w:sz="4" w:space="0"/>
            </w:tcBorders>
          </w:tcPr>
          <w:p>
            <w:pPr>
              <w:snapToGrid w:val="0"/>
              <w:spacing w:line="240" w:lineRule="exact"/>
              <w:ind w:right="691"/>
              <w:rPr>
                <w:rFonts w:hint="default" w:ascii="Arial" w:hAnsi="Arial" w:cs="Arial"/>
                <w:lang w:val="en-US"/>
              </w:rPr>
            </w:pPr>
            <w:r>
              <w:rPr>
                <w:rFonts w:hint="default" w:ascii="Arial" w:hAnsi="Arial" w:cs="Arial"/>
                <w:lang w:val="en-US"/>
              </w:rPr>
              <w:t>Entity Relationship Diagram</w:t>
            </w:r>
          </w:p>
        </w:tc>
      </w:tr>
    </w:tbl>
    <w:p>
      <w:pPr>
        <w:rPr>
          <w:rFonts w:ascii="Arial" w:hAnsi="Arial" w:cs="Arial"/>
        </w:rPr>
      </w:pPr>
    </w:p>
    <w:p>
      <w:pPr>
        <w:pStyle w:val="4"/>
      </w:pPr>
      <w:bookmarkStart w:id="11" w:name="_Toc207768241"/>
      <w:bookmarkStart w:id="12" w:name="_Toc368912251"/>
      <w:r>
        <w:t>Project Purpose</w:t>
      </w:r>
      <w:bookmarkEnd w:id="11"/>
      <w:bookmarkEnd w:id="12"/>
    </w:p>
    <w:p>
      <w:pPr>
        <w:rPr>
          <w:rFonts w:hint="default"/>
          <w:lang w:val="en-US"/>
        </w:rPr>
      </w:pPr>
    </w:p>
    <w:p>
      <w:pPr>
        <w:pStyle w:val="9"/>
        <w:spacing w:line="360" w:lineRule="auto"/>
        <w:ind w:left="720" w:firstLine="720"/>
        <w:jc w:val="both"/>
        <w:rPr>
          <w:i w:val="0"/>
          <w:iCs/>
        </w:rPr>
      </w:pPr>
      <w:r>
        <w:rPr>
          <w:rFonts w:ascii="Arial" w:hAnsi="Arial" w:cs="Arial"/>
          <w:color w:val="000000" w:themeColor="text1"/>
          <w14:textFill>
            <w14:solidFill>
              <w14:schemeClr w14:val="tx1"/>
            </w14:solidFill>
          </w14:textFill>
        </w:rPr>
        <w:t xml:space="preserve">The purpose of this project is to increase and make easier of reserving rooms of a hotel to customer. The customer can reserve a room in a hotel without any difficulties, paperwork and any involvement of the hotel management. Everything can be done remotely with ease.  </w:t>
      </w:r>
    </w:p>
    <w:p>
      <w:pPr>
        <w:pStyle w:val="4"/>
      </w:pPr>
      <w:bookmarkStart w:id="13" w:name="_Toc207768242"/>
      <w:bookmarkStart w:id="14" w:name="_Toc368912252"/>
      <w:r>
        <w:t>Key Project Objectives</w:t>
      </w:r>
      <w:bookmarkEnd w:id="13"/>
      <w:bookmarkEnd w:id="14"/>
    </w:p>
    <w:p/>
    <w:p>
      <w:pPr>
        <w:pStyle w:val="46"/>
        <w:numPr>
          <w:ilvl w:val="0"/>
          <w:numId w:val="3"/>
        </w:numPr>
        <w:spacing w:before="0" w:beforeAutospacing="0" w:after="0" w:afterAutospacing="0" w:line="360" w:lineRule="auto"/>
        <w:ind w:left="1077" w:firstLine="0"/>
        <w:jc w:val="both"/>
        <w:textAlignment w:val="baseline"/>
        <w:rPr>
          <w:rFonts w:ascii="Arial" w:hAnsi="Arial" w:cs="Arial"/>
          <w:sz w:val="20"/>
          <w:szCs w:val="20"/>
        </w:rPr>
      </w:pPr>
      <w:r>
        <w:rPr>
          <w:rStyle w:val="43"/>
          <w:rFonts w:ascii="Arial" w:hAnsi="Arial" w:cs="Arial"/>
          <w:color w:val="202124"/>
          <w:sz w:val="20"/>
          <w:szCs w:val="20"/>
          <w:shd w:val="clear" w:color="auto" w:fill="FFFFFF"/>
          <w:lang w:val="en-US"/>
        </w:rPr>
        <w:t>A hotel reservation system enables clients to schedule their length of stay, room selection and payment all in one place.</w:t>
      </w:r>
      <w:r>
        <w:rPr>
          <w:rStyle w:val="44"/>
          <w:rFonts w:ascii="Arial" w:hAnsi="Arial" w:cs="Arial"/>
          <w:color w:val="202124"/>
          <w:sz w:val="20"/>
          <w:szCs w:val="20"/>
        </w:rPr>
        <w:t> </w:t>
      </w:r>
    </w:p>
    <w:p>
      <w:pPr>
        <w:pStyle w:val="46"/>
        <w:numPr>
          <w:ilvl w:val="0"/>
          <w:numId w:val="4"/>
        </w:numPr>
        <w:spacing w:before="0" w:beforeAutospacing="0" w:after="0" w:afterAutospacing="0" w:line="360" w:lineRule="auto"/>
        <w:ind w:left="1077" w:firstLine="0"/>
        <w:jc w:val="both"/>
        <w:textAlignment w:val="baseline"/>
        <w:rPr>
          <w:rFonts w:ascii="Arial" w:hAnsi="Arial" w:cs="Arial"/>
          <w:sz w:val="20"/>
          <w:szCs w:val="20"/>
        </w:rPr>
      </w:pPr>
      <w:r>
        <w:rPr>
          <w:rStyle w:val="43"/>
          <w:rFonts w:ascii="Arial" w:hAnsi="Arial" w:cs="Arial"/>
          <w:color w:val="212529"/>
          <w:sz w:val="20"/>
          <w:szCs w:val="20"/>
          <w:lang w:eastAsia="zh-CN"/>
        </w:rPr>
        <w:t>Overall system quality should be good and it should be a smooth experience for both customers and administrators.</w:t>
      </w:r>
      <w:r>
        <w:rPr>
          <w:rStyle w:val="44"/>
          <w:rFonts w:ascii="Arial" w:hAnsi="Arial" w:cs="Arial"/>
          <w:color w:val="212529"/>
          <w:sz w:val="20"/>
          <w:szCs w:val="20"/>
        </w:rPr>
        <w:t> </w:t>
      </w:r>
    </w:p>
    <w:p>
      <w:pPr>
        <w:pStyle w:val="46"/>
        <w:numPr>
          <w:ilvl w:val="0"/>
          <w:numId w:val="4"/>
        </w:numPr>
        <w:spacing w:before="0" w:beforeAutospacing="0" w:after="0" w:afterAutospacing="0" w:line="360" w:lineRule="auto"/>
        <w:ind w:left="1077" w:firstLine="0"/>
        <w:jc w:val="both"/>
        <w:textAlignment w:val="baseline"/>
        <w:rPr>
          <w:rFonts w:ascii="Arial" w:hAnsi="Arial" w:cs="Arial"/>
          <w:sz w:val="20"/>
          <w:szCs w:val="20"/>
        </w:rPr>
      </w:pPr>
      <w:r>
        <w:rPr>
          <w:rStyle w:val="43"/>
          <w:rFonts w:ascii="Arial" w:hAnsi="Arial" w:cs="Arial"/>
          <w:color w:val="212529"/>
          <w:sz w:val="20"/>
          <w:szCs w:val="20"/>
          <w:lang w:eastAsia="zh-CN"/>
        </w:rPr>
        <w:t>The system should be easy to maintain and navigate. Object oriented programming techniques are used in the project.</w:t>
      </w:r>
      <w:r>
        <w:rPr>
          <w:rStyle w:val="44"/>
          <w:rFonts w:ascii="Arial" w:hAnsi="Arial" w:cs="Arial"/>
          <w:color w:val="212529"/>
          <w:sz w:val="20"/>
          <w:szCs w:val="20"/>
        </w:rPr>
        <w:t> </w:t>
      </w:r>
    </w:p>
    <w:p>
      <w:pPr>
        <w:pStyle w:val="46"/>
        <w:numPr>
          <w:ilvl w:val="0"/>
          <w:numId w:val="4"/>
        </w:numPr>
        <w:spacing w:before="0" w:beforeAutospacing="0" w:after="0" w:afterAutospacing="0" w:line="360" w:lineRule="auto"/>
        <w:ind w:left="1077" w:firstLine="0"/>
        <w:jc w:val="both"/>
        <w:textAlignment w:val="baseline"/>
        <w:rPr>
          <w:i w:val="0"/>
          <w:iCs/>
        </w:rPr>
      </w:pPr>
      <w:r>
        <w:rPr>
          <w:rStyle w:val="43"/>
          <w:rFonts w:ascii="Arial" w:hAnsi="Arial" w:cs="Arial"/>
          <w:color w:val="212529"/>
          <w:sz w:val="20"/>
          <w:szCs w:val="20"/>
          <w:lang w:eastAsia="zh-CN"/>
        </w:rPr>
        <w:t xml:space="preserve">The system will remain up at all times. The hardware and software should be robust </w:t>
      </w:r>
      <w:r>
        <w:rPr>
          <w:rStyle w:val="43"/>
          <w:rFonts w:hint="default" w:ascii="Arial" w:hAnsi="Arial" w:cs="Arial"/>
          <w:color w:val="212529"/>
          <w:sz w:val="20"/>
          <w:szCs w:val="20"/>
          <w:lang w:val="en-US" w:eastAsia="zh-CN"/>
        </w:rPr>
        <w:t>.</w:t>
      </w:r>
    </w:p>
    <w:p>
      <w:pPr>
        <w:pStyle w:val="46"/>
        <w:numPr>
          <w:ilvl w:val="0"/>
          <w:numId w:val="0"/>
        </w:numPr>
        <w:tabs>
          <w:tab w:val="left" w:pos="720"/>
        </w:tabs>
        <w:spacing w:before="0" w:beforeAutospacing="0" w:after="0" w:afterAutospacing="0" w:line="360" w:lineRule="auto"/>
        <w:jc w:val="both"/>
        <w:textAlignment w:val="baseline"/>
        <w:rPr>
          <w:rStyle w:val="44"/>
          <w:rFonts w:ascii="Arial" w:hAnsi="Arial" w:cs="Arial"/>
          <w:color w:val="212529"/>
          <w:sz w:val="20"/>
          <w:szCs w:val="20"/>
        </w:rPr>
      </w:pPr>
    </w:p>
    <w:p>
      <w:pPr>
        <w:pStyle w:val="46"/>
        <w:numPr>
          <w:ilvl w:val="0"/>
          <w:numId w:val="0"/>
        </w:numPr>
        <w:tabs>
          <w:tab w:val="left" w:pos="720"/>
        </w:tabs>
        <w:spacing w:before="0" w:beforeAutospacing="0" w:after="0" w:afterAutospacing="0" w:line="360" w:lineRule="auto"/>
        <w:jc w:val="both"/>
        <w:textAlignment w:val="baseline"/>
        <w:rPr>
          <w:rStyle w:val="44"/>
          <w:rFonts w:ascii="Arial" w:hAnsi="Arial" w:cs="Arial"/>
          <w:color w:val="212529"/>
          <w:sz w:val="20"/>
          <w:szCs w:val="20"/>
        </w:rPr>
      </w:pPr>
    </w:p>
    <w:p>
      <w:pPr>
        <w:pStyle w:val="4"/>
      </w:pPr>
      <w:bookmarkStart w:id="15" w:name="_toc389"/>
      <w:bookmarkEnd w:id="15"/>
      <w:bookmarkStart w:id="16" w:name="_Toc207768243"/>
      <w:bookmarkStart w:id="17" w:name="_Toc368912253"/>
      <w:r>
        <w:t>Project Scope and Limitation</w:t>
      </w:r>
      <w:bookmarkEnd w:id="16"/>
      <w:bookmarkEnd w:id="17"/>
    </w:p>
    <w:p/>
    <w:p>
      <w:pPr>
        <w:spacing w:line="360" w:lineRule="auto"/>
        <w:ind w:left="720" w:firstLine="720"/>
        <w:jc w:val="both"/>
        <w:rPr>
          <w:rStyle w:val="43"/>
          <w:rFonts w:ascii="Arial" w:hAnsi="Arial" w:cs="Arial"/>
          <w:color w:val="000000"/>
          <w:shd w:val="clear" w:color="auto" w:fill="FFFFFF"/>
        </w:rPr>
      </w:pPr>
      <w:r>
        <w:rPr>
          <w:rStyle w:val="43"/>
          <w:rFonts w:ascii="Arial" w:hAnsi="Arial" w:cs="Arial"/>
          <w:color w:val="000000"/>
          <w:shd w:val="clear" w:color="auto" w:fill="FFFFFF"/>
        </w:rPr>
        <w:t>The Hotel Management System is to simplify the day-to-day processes of the hotel. The system will be able to handle many services to take care of all customers in a quick manner by providing multiple client facility by the server</w:t>
      </w:r>
      <w:r>
        <w:rPr>
          <w:rStyle w:val="43"/>
          <w:rFonts w:hint="default" w:ascii="Arial" w:hAnsi="Arial" w:cs="Arial"/>
          <w:color w:val="000000"/>
          <w:shd w:val="clear" w:color="auto" w:fill="FFFFFF"/>
          <w:lang w:val="en-US"/>
        </w:rPr>
        <w:t>.</w:t>
      </w:r>
      <w:r>
        <w:rPr>
          <w:rStyle w:val="43"/>
          <w:rFonts w:ascii="Arial" w:hAnsi="Arial" w:cs="Arial"/>
          <w:color w:val="000000"/>
          <w:shd w:val="clear" w:color="auto" w:fill="FFFFFF"/>
        </w:rPr>
        <w:t xml:space="preserve"> The client-side operation will display a menu-based interface to select their requirement. </w:t>
      </w:r>
    </w:p>
    <w:p>
      <w:pPr>
        <w:spacing w:line="360" w:lineRule="auto"/>
        <w:ind w:left="720" w:firstLine="720"/>
        <w:jc w:val="both"/>
        <w:rPr>
          <w:i w:val="0"/>
          <w:iCs/>
        </w:rPr>
      </w:pPr>
      <w:r>
        <w:rPr>
          <w:rStyle w:val="43"/>
          <w:rFonts w:ascii="Arial" w:hAnsi="Arial" w:cs="Arial"/>
          <w:color w:val="000000"/>
          <w:shd w:val="clear" w:color="auto" w:fill="FFFFFF"/>
        </w:rPr>
        <w:t>The project will not show the high-end usage of the real-time reservation but a part of simpler prototype. It does not give a detailed information of customers and the scope for modifying details.</w:t>
      </w:r>
    </w:p>
    <w:p>
      <w:pPr>
        <w:pStyle w:val="3"/>
      </w:pPr>
      <w:bookmarkStart w:id="18" w:name="_Toc207768244"/>
      <w:bookmarkStart w:id="19" w:name="_Toc368912254"/>
      <w:r>
        <w:t>In Scope</w:t>
      </w:r>
      <w:bookmarkEnd w:id="18"/>
      <w:bookmarkEnd w:id="19"/>
    </w:p>
    <w:p/>
    <w:p>
      <w:pPr>
        <w:pStyle w:val="46"/>
        <w:spacing w:before="0" w:beforeAutospacing="0" w:after="0" w:afterAutospacing="0" w:line="360" w:lineRule="auto"/>
        <w:ind w:left="720" w:firstLine="720"/>
        <w:jc w:val="both"/>
        <w:textAlignment w:val="baseline"/>
        <w:rPr>
          <w:rStyle w:val="44"/>
          <w:rFonts w:ascii="Arial" w:hAnsi="Arial" w:cs="Arial"/>
          <w:sz w:val="20"/>
          <w:szCs w:val="20"/>
        </w:rPr>
      </w:pPr>
      <w:r>
        <w:rPr>
          <w:rStyle w:val="43"/>
          <w:rFonts w:ascii="Arial" w:hAnsi="Arial" w:cs="Arial"/>
          <w:sz w:val="20"/>
          <w:szCs w:val="20"/>
          <w:lang w:val="en-US"/>
        </w:rPr>
        <w:t>Clients are made convenient to book a room if there is a need instead of calling up to the hotel to enquire details and struggle to find a suitable slot to book.</w:t>
      </w:r>
      <w:r>
        <w:rPr>
          <w:rStyle w:val="44"/>
          <w:rFonts w:ascii="Arial" w:hAnsi="Arial" w:cs="Arial"/>
          <w:sz w:val="20"/>
          <w:szCs w:val="20"/>
        </w:rPr>
        <w:t> A user-friendly menu-based interface is provided to make it convenient for customers/clients to use the application. The intended room type, number of days of stay are provided by the client followed by which the management/ server provides them with suitable data to select from.</w:t>
      </w:r>
    </w:p>
    <w:p>
      <w:pPr>
        <w:pStyle w:val="46"/>
        <w:spacing w:before="0" w:beforeAutospacing="0" w:after="0" w:afterAutospacing="0" w:line="360" w:lineRule="auto"/>
        <w:ind w:left="720" w:firstLine="720"/>
        <w:jc w:val="both"/>
        <w:textAlignment w:val="baseline"/>
        <w:rPr>
          <w:rStyle w:val="44"/>
          <w:rFonts w:hint="default" w:ascii="Arial" w:hAnsi="Arial" w:cs="Arial"/>
          <w:sz w:val="20"/>
          <w:szCs w:val="20"/>
          <w:lang w:val="en-US"/>
        </w:rPr>
      </w:pPr>
      <w:r>
        <w:rPr>
          <w:rStyle w:val="43"/>
          <w:rFonts w:hint="default" w:ascii="Arial" w:hAnsi="Arial" w:cs="Arial"/>
          <w:color w:val="000000"/>
          <w:sz w:val="20"/>
          <w:szCs w:val="20"/>
          <w:shd w:val="clear" w:color="auto" w:fill="FFFFFF"/>
        </w:rPr>
        <w:t>The Hotel Management System is to simplify the day-to-day processes of the hotel. The system will be able to handle many services to take care of all customers in a quick manner by providing multiple client facility by the server</w:t>
      </w:r>
      <w:r>
        <w:rPr>
          <w:rStyle w:val="43"/>
          <w:rFonts w:hint="default" w:ascii="Arial" w:hAnsi="Arial" w:cs="Arial"/>
          <w:color w:val="000000"/>
          <w:sz w:val="20"/>
          <w:szCs w:val="20"/>
          <w:shd w:val="clear" w:color="auto" w:fill="FFFFFF"/>
          <w:lang w:val="en-US"/>
        </w:rPr>
        <w:t>.</w:t>
      </w:r>
    </w:p>
    <w:p>
      <w:pPr>
        <w:pStyle w:val="3"/>
      </w:pPr>
      <w:bookmarkStart w:id="20" w:name="_Toc368912255"/>
      <w:bookmarkStart w:id="21" w:name="_Toc207768245"/>
      <w:r>
        <w:t>Out of scope</w:t>
      </w:r>
      <w:bookmarkEnd w:id="20"/>
      <w:bookmarkEnd w:id="21"/>
    </w:p>
    <w:p/>
    <w:p>
      <w:pPr>
        <w:pStyle w:val="32"/>
        <w:spacing w:line="360" w:lineRule="auto"/>
        <w:ind w:firstLine="720"/>
        <w:jc w:val="both"/>
      </w:pPr>
      <w:r>
        <w:rPr>
          <w:rFonts w:ascii="Arial" w:hAnsi="Arial" w:cs="Arial"/>
          <w:i w:val="0"/>
          <w:iCs/>
          <w:color w:val="auto"/>
        </w:rPr>
        <w:t>The real-time replica of hotel reservation system cannot be provided as this just a part of a simpler prototype of the real-time use.</w:t>
      </w:r>
    </w:p>
    <w:p>
      <w:pPr>
        <w:pStyle w:val="4"/>
      </w:pPr>
      <w:bookmarkStart w:id="22" w:name="_Toc368912256"/>
      <w:bookmarkStart w:id="23" w:name="_Toc207768246"/>
      <w:r>
        <w:t>Functional Overview</w:t>
      </w:r>
      <w:bookmarkEnd w:id="22"/>
      <w:bookmarkEnd w:id="23"/>
    </w:p>
    <w:p/>
    <w:p>
      <w:pPr>
        <w:pStyle w:val="9"/>
        <w:spacing w:line="360" w:lineRule="auto"/>
        <w:ind w:left="720" w:firstLine="720"/>
        <w:jc w:val="both"/>
        <w:rPr>
          <w:rFonts w:ascii="Arial" w:hAnsi="Arial" w:cs="Arial"/>
        </w:rPr>
      </w:pPr>
      <w:r>
        <w:rPr>
          <w:rFonts w:ascii="Arial" w:hAnsi="Arial" w:cs="Arial"/>
        </w:rPr>
        <w:t>The menu selection feature is provided for the client. Single client or multiple clients can login into the system and select their required option. The server side validates the client and processes the information sent by the clients. This processing can be done by defining the type of message being sent and received by both client and server using TLV. The server sends responses for respective received messages. The server also provides error messages in few instances. The whole project will be built on TCP client-server model.</w:t>
      </w:r>
    </w:p>
    <w:p>
      <w:pPr>
        <w:pStyle w:val="4"/>
      </w:pPr>
      <w:bookmarkStart w:id="24" w:name="_Toc207768248"/>
      <w:bookmarkStart w:id="25" w:name="_Toc368912257"/>
      <w:r>
        <w:t>Assumptions</w:t>
      </w:r>
      <w:bookmarkEnd w:id="24"/>
      <w:r>
        <w:t>, Dependencies &amp; Constraints</w:t>
      </w:r>
      <w:bookmarkEnd w:id="25"/>
    </w:p>
    <w:p/>
    <w:p>
      <w:pPr>
        <w:pStyle w:val="32"/>
        <w:numPr>
          <w:ilvl w:val="0"/>
          <w:numId w:val="5"/>
        </w:numPr>
        <w:jc w:val="both"/>
        <w:rPr>
          <w:rFonts w:ascii="Arial" w:hAnsi="Arial" w:cs="Arial"/>
          <w:i w:val="0"/>
          <w:iCs/>
          <w:color w:val="auto"/>
        </w:rPr>
      </w:pPr>
      <w:r>
        <w:rPr>
          <w:rFonts w:ascii="Arial" w:hAnsi="Arial" w:cs="Arial"/>
          <w:i w:val="0"/>
          <w:iCs/>
          <w:color w:val="auto"/>
        </w:rPr>
        <w:t>Should be UNIX based/ should have any linux/putty installed.</w:t>
      </w:r>
    </w:p>
    <w:p>
      <w:pPr>
        <w:pStyle w:val="9"/>
        <w:numPr>
          <w:ilvl w:val="0"/>
          <w:numId w:val="5"/>
        </w:numPr>
        <w:spacing w:line="360" w:lineRule="auto"/>
        <w:jc w:val="both"/>
        <w:rPr>
          <w:rFonts w:ascii="Arial" w:hAnsi="Arial" w:cs="Arial"/>
        </w:rPr>
      </w:pPr>
      <w:r>
        <w:rPr>
          <w:rFonts w:ascii="Arial" w:hAnsi="Arial" w:cs="Arial"/>
        </w:rPr>
        <w:t>Assume that source code occupies more than 250kb and less than 600kb</w:t>
      </w:r>
    </w:p>
    <w:p>
      <w:pPr>
        <w:pStyle w:val="9"/>
        <w:spacing w:line="360" w:lineRule="auto"/>
        <w:ind w:left="720"/>
        <w:jc w:val="both"/>
      </w:pPr>
      <w:r>
        <w:rPr>
          <w:rFonts w:ascii="Arial" w:hAnsi="Arial" w:cs="Arial"/>
          <w:b/>
          <w:bCs/>
        </w:rPr>
        <w:t xml:space="preserve">Constraints: </w:t>
      </w:r>
      <w:r>
        <w:rPr>
          <w:rFonts w:ascii="Arial" w:hAnsi="Arial" w:cs="Arial"/>
        </w:rPr>
        <w:t>Not applicable for this project</w:t>
      </w:r>
    </w:p>
    <w:p>
      <w:pPr>
        <w:pStyle w:val="4"/>
      </w:pPr>
      <w:bookmarkStart w:id="26" w:name="_Toc368912258"/>
      <w:bookmarkStart w:id="27" w:name="_Toc207768249"/>
      <w:r>
        <w:t>Risks</w:t>
      </w:r>
      <w:bookmarkEnd w:id="26"/>
      <w:bookmarkEnd w:id="27"/>
    </w:p>
    <w:p>
      <w:pPr>
        <w:pStyle w:val="9"/>
        <w:spacing w:line="360" w:lineRule="auto"/>
        <w:ind w:left="720" w:leftChars="0" w:firstLine="720" w:firstLineChars="0"/>
        <w:jc w:val="both"/>
        <w:rPr>
          <w:rFonts w:ascii="Arial" w:hAnsi="Arial" w:cs="Arial"/>
        </w:rPr>
      </w:pPr>
      <w:r>
        <w:rPr>
          <w:rFonts w:ascii="Arial" w:hAnsi="Arial" w:cs="Arial"/>
        </w:rPr>
        <w:t>The potential risks are changes in market, customer satisfaction.</w:t>
      </w:r>
    </w:p>
    <w:p>
      <w:pPr>
        <w:pStyle w:val="2"/>
      </w:pPr>
      <w:bookmarkStart w:id="28" w:name="_Toc368912259"/>
      <w:bookmarkStart w:id="29" w:name="_Toc207768251"/>
      <w:r>
        <w:t>Design Overview</w:t>
      </w:r>
      <w:bookmarkEnd w:id="28"/>
      <w:bookmarkEnd w:id="29"/>
      <w:bookmarkStart w:id="30" w:name="_Toc207768252"/>
    </w:p>
    <w:p/>
    <w:p>
      <w:pPr>
        <w:spacing w:line="360" w:lineRule="auto"/>
        <w:ind w:left="720" w:firstLine="720"/>
        <w:jc w:val="both"/>
        <w:rPr>
          <w:rFonts w:ascii="Arial" w:hAnsi="Arial" w:cs="Arial"/>
          <w:i/>
          <w:iCs/>
        </w:rPr>
      </w:pPr>
      <w:r>
        <w:rPr>
          <w:rFonts w:ascii="Arial" w:hAnsi="Arial" w:cs="Arial"/>
        </w:rPr>
        <w:t xml:space="preserve">This section gives a brief description of flow of data and application. It gives an idea of features required by the application and can be described as visual aid of the project flow. It is a </w:t>
      </w:r>
      <w:r>
        <w:rPr>
          <w:rFonts w:ascii="Arial" w:hAnsi="Arial" w:cs="Arial"/>
          <w:lang w:val="en-US"/>
        </w:rPr>
        <w:t>road-map</w:t>
      </w:r>
      <w:r>
        <w:rPr>
          <w:rFonts w:ascii="Arial" w:hAnsi="Arial" w:cs="Arial"/>
        </w:rPr>
        <w:t xml:space="preserve"> of a contingency plan of the project. </w:t>
      </w:r>
    </w:p>
    <w:p>
      <w:pPr>
        <w:pStyle w:val="4"/>
      </w:pPr>
      <w:bookmarkStart w:id="31" w:name="_Toc368912260"/>
      <w:r>
        <w:t>Design Objectives</w:t>
      </w:r>
      <w:bookmarkEnd w:id="30"/>
      <w:bookmarkEnd w:id="31"/>
      <w:bookmarkStart w:id="32" w:name="_Toc207768253"/>
    </w:p>
    <w:p/>
    <w:p>
      <w:pPr>
        <w:pStyle w:val="32"/>
        <w:numPr>
          <w:ilvl w:val="0"/>
          <w:numId w:val="6"/>
        </w:numPr>
        <w:spacing w:line="360" w:lineRule="auto"/>
        <w:ind w:left="1434" w:hanging="357"/>
        <w:jc w:val="both"/>
        <w:rPr>
          <w:rFonts w:ascii="Arial" w:hAnsi="Arial" w:cs="Arial"/>
          <w:i w:val="0"/>
          <w:iCs/>
          <w:color w:val="auto"/>
        </w:rPr>
      </w:pPr>
      <w:r>
        <w:rPr>
          <w:rFonts w:ascii="Arial" w:hAnsi="Arial" w:cs="Arial"/>
          <w:i w:val="0"/>
          <w:iCs/>
          <w:color w:val="auto"/>
        </w:rPr>
        <w:t>Provide the developer with a list of requirements.</w:t>
      </w:r>
    </w:p>
    <w:p>
      <w:pPr>
        <w:pStyle w:val="9"/>
        <w:numPr>
          <w:ilvl w:val="0"/>
          <w:numId w:val="6"/>
        </w:numPr>
        <w:spacing w:line="360" w:lineRule="auto"/>
        <w:ind w:left="1434" w:hanging="357"/>
        <w:rPr>
          <w:rFonts w:ascii="Arial" w:hAnsi="Arial" w:cs="Arial"/>
        </w:rPr>
      </w:pPr>
      <w:r>
        <w:rPr>
          <w:rFonts w:ascii="Arial" w:hAnsi="Arial" w:cs="Arial"/>
        </w:rPr>
        <w:t>Give an idea on various features required by the application.</w:t>
      </w:r>
    </w:p>
    <w:p>
      <w:pPr>
        <w:pStyle w:val="9"/>
        <w:numPr>
          <w:ilvl w:val="0"/>
          <w:numId w:val="6"/>
        </w:numPr>
        <w:spacing w:line="360" w:lineRule="auto"/>
        <w:ind w:left="1434" w:hanging="357"/>
        <w:rPr>
          <w:rFonts w:ascii="Arial" w:hAnsi="Arial" w:cs="Arial"/>
        </w:rPr>
      </w:pPr>
      <w:r>
        <w:rPr>
          <w:rFonts w:ascii="Arial" w:hAnsi="Arial" w:cs="Arial"/>
        </w:rPr>
        <w:t>Describe the flow of work.</w:t>
      </w:r>
    </w:p>
    <w:p>
      <w:pPr>
        <w:pStyle w:val="9"/>
        <w:numPr>
          <w:ilvl w:val="0"/>
          <w:numId w:val="6"/>
        </w:numPr>
        <w:spacing w:line="360" w:lineRule="auto"/>
        <w:ind w:left="1434" w:hanging="357"/>
        <w:rPr>
          <w:rFonts w:ascii="Arial" w:hAnsi="Arial" w:cs="Arial"/>
        </w:rPr>
      </w:pPr>
      <w:r>
        <w:rPr>
          <w:rFonts w:ascii="Arial" w:hAnsi="Arial" w:cs="Arial"/>
        </w:rPr>
        <w:t>Define the data flow.</w:t>
      </w:r>
    </w:p>
    <w:p>
      <w:pPr>
        <w:pStyle w:val="3"/>
      </w:pPr>
      <w:bookmarkStart w:id="33" w:name="_Toc368912261"/>
      <w:r>
        <w:t>Recommended Architecture</w:t>
      </w:r>
      <w:bookmarkEnd w:id="32"/>
      <w:bookmarkEnd w:id="33"/>
    </w:p>
    <w:p/>
    <w:p>
      <w:pPr>
        <w:pStyle w:val="32"/>
        <w:spacing w:line="360" w:lineRule="auto"/>
        <w:ind w:firstLine="720"/>
        <w:jc w:val="both"/>
        <w:rPr>
          <w:rFonts w:ascii="Arial" w:hAnsi="Arial" w:cs="Arial"/>
          <w:i w:val="0"/>
          <w:iCs/>
          <w:color w:val="auto"/>
        </w:rPr>
      </w:pPr>
      <w:r>
        <w:rPr>
          <w:rFonts w:ascii="Arial" w:hAnsi="Arial" w:cs="Arial"/>
          <w:i w:val="0"/>
          <w:iCs/>
          <w:color w:val="auto"/>
        </w:rPr>
        <w:t xml:space="preserve">The recommended Architecture is the level-0 Data Flow Diagram, level-1 Data Flow Diagram and Flow Diagram. These give a necessary and detailed information on requirements, necessities, practically involved applications etc. </w:t>
      </w:r>
    </w:p>
    <w:p>
      <w:pPr>
        <w:pStyle w:val="4"/>
      </w:pPr>
      <w:bookmarkStart w:id="34" w:name="_Toc207768255"/>
      <w:bookmarkStart w:id="35" w:name="_Toc368912262"/>
      <w:r>
        <w:t>Architectural Strategies</w:t>
      </w:r>
      <w:bookmarkEnd w:id="34"/>
      <w:bookmarkEnd w:id="35"/>
      <w:bookmarkStart w:id="36" w:name="_Toc207768256"/>
    </w:p>
    <w:p/>
    <w:p>
      <w:pPr>
        <w:pStyle w:val="32"/>
        <w:spacing w:line="360" w:lineRule="auto"/>
        <w:ind w:firstLine="720"/>
        <w:jc w:val="both"/>
        <w:rPr>
          <w:rFonts w:ascii="Arial" w:hAnsi="Arial" w:cs="Arial"/>
          <w:i w:val="0"/>
          <w:iCs/>
          <w:color w:val="auto"/>
        </w:rPr>
      </w:pPr>
      <w:r>
        <w:rPr>
          <w:rFonts w:ascii="Arial" w:hAnsi="Arial" w:cs="Arial"/>
          <w:i w:val="0"/>
          <w:iCs/>
          <w:color w:val="auto"/>
        </w:rPr>
        <w:t>DFD-0, DFD-1, ER diagram, flow diagram and class diagram can be considered as main architectural strategies.</w:t>
      </w:r>
    </w:p>
    <w:p>
      <w:pPr>
        <w:pStyle w:val="9"/>
        <w:numPr>
          <w:ilvl w:val="0"/>
          <w:numId w:val="7"/>
        </w:numPr>
        <w:spacing w:line="360" w:lineRule="auto"/>
        <w:jc w:val="both"/>
        <w:rPr>
          <w:rFonts w:ascii="Arial" w:hAnsi="Arial" w:cs="Arial"/>
        </w:rPr>
      </w:pPr>
      <w:r>
        <w:rPr>
          <w:rFonts w:ascii="Arial" w:hAnsi="Arial" w:cs="Arial"/>
          <w:b/>
          <w:bCs/>
        </w:rPr>
        <w:t xml:space="preserve">DFD-0: </w:t>
      </w:r>
      <w:r>
        <w:rPr>
          <w:rFonts w:ascii="Arial" w:hAnsi="Arial" w:cs="Arial"/>
        </w:rPr>
        <w:t>It gives information of the top-level flow of an application. In this case, it describes general flow of work done in the Hotel management system</w:t>
      </w:r>
    </w:p>
    <w:p>
      <w:pPr>
        <w:pStyle w:val="9"/>
        <w:numPr>
          <w:ilvl w:val="0"/>
          <w:numId w:val="7"/>
        </w:numPr>
        <w:spacing w:line="360" w:lineRule="auto"/>
        <w:jc w:val="both"/>
        <w:rPr>
          <w:rFonts w:ascii="Arial" w:hAnsi="Arial" w:cs="Arial"/>
        </w:rPr>
      </w:pPr>
      <w:r>
        <w:rPr>
          <w:rFonts w:ascii="Arial" w:hAnsi="Arial" w:cs="Arial"/>
          <w:b/>
          <w:bCs/>
        </w:rPr>
        <w:t xml:space="preserve">DFD-1: </w:t>
      </w:r>
      <w:r>
        <w:rPr>
          <w:rFonts w:ascii="Arial" w:hAnsi="Arial" w:cs="Arial"/>
        </w:rPr>
        <w:t>It gives information on the next level flow of the application. In this case, it gives information on flow of work in hotel management, how can a client connect to hotel server and reserve a room.</w:t>
      </w:r>
    </w:p>
    <w:p>
      <w:pPr>
        <w:pStyle w:val="9"/>
        <w:numPr>
          <w:ilvl w:val="0"/>
          <w:numId w:val="7"/>
        </w:numPr>
        <w:spacing w:line="360" w:lineRule="auto"/>
        <w:jc w:val="both"/>
        <w:rPr>
          <w:rFonts w:ascii="Arial" w:hAnsi="Arial" w:cs="Arial"/>
        </w:rPr>
      </w:pPr>
      <w:r>
        <w:rPr>
          <w:rFonts w:ascii="Arial" w:hAnsi="Arial" w:cs="Arial"/>
          <w:b/>
          <w:bCs/>
        </w:rPr>
        <w:t>ER Diagram:</w:t>
      </w:r>
      <w:r>
        <w:rPr>
          <w:rFonts w:ascii="Arial" w:hAnsi="Arial" w:cs="Arial"/>
        </w:rPr>
        <w:t xml:space="preserve"> It shows various entities involved in a hotel management system. It also shows the entity relationship between each entity, by which the developer will have a detailed understanding of the application/project.</w:t>
      </w:r>
    </w:p>
    <w:p>
      <w:pPr>
        <w:pStyle w:val="9"/>
        <w:numPr>
          <w:ilvl w:val="0"/>
          <w:numId w:val="7"/>
        </w:numPr>
        <w:spacing w:line="360" w:lineRule="auto"/>
        <w:jc w:val="both"/>
        <w:rPr>
          <w:rFonts w:ascii="Arial" w:hAnsi="Arial" w:cs="Arial"/>
        </w:rPr>
      </w:pPr>
      <w:r>
        <w:rPr>
          <w:rFonts w:ascii="Arial" w:hAnsi="Arial" w:cs="Arial"/>
          <w:b/>
          <w:bCs/>
        </w:rPr>
        <w:t>Flow Diagram:</w:t>
      </w:r>
      <w:r>
        <w:rPr>
          <w:rFonts w:ascii="Arial" w:hAnsi="Arial" w:cs="Arial"/>
        </w:rPr>
        <w:t xml:space="preserve"> It shows the flow of work.</w:t>
      </w:r>
    </w:p>
    <w:p>
      <w:pPr>
        <w:pStyle w:val="9"/>
        <w:numPr>
          <w:ilvl w:val="0"/>
          <w:numId w:val="7"/>
        </w:numPr>
        <w:spacing w:line="360" w:lineRule="auto"/>
        <w:jc w:val="both"/>
        <w:rPr>
          <w:rFonts w:ascii="Arial" w:hAnsi="Arial" w:cs="Arial"/>
        </w:rPr>
      </w:pPr>
      <w:r>
        <w:rPr>
          <w:rFonts w:ascii="Arial" w:hAnsi="Arial" w:cs="Arial"/>
          <w:b/>
          <w:bCs/>
        </w:rPr>
        <w:t>Class Diagram:</w:t>
      </w:r>
      <w:r>
        <w:rPr>
          <w:rFonts w:ascii="Arial" w:hAnsi="Arial" w:cs="Arial"/>
        </w:rPr>
        <w:t xml:space="preserve"> It gives an overall description of various classes involved in the development phase of the project.</w:t>
      </w:r>
    </w:p>
    <w:p>
      <w:pPr>
        <w:pStyle w:val="3"/>
        <w:rPr>
          <w:rFonts w:ascii="Arial" w:hAnsi="Arial" w:cs="Arial"/>
          <w:i w:val="0"/>
          <w:iCs/>
          <w:color w:val="auto"/>
        </w:rPr>
      </w:pPr>
      <w:bookmarkStart w:id="37" w:name="_Toc368912263"/>
      <w:r>
        <w:t>Design Alternative</w:t>
      </w:r>
      <w:bookmarkEnd w:id="36"/>
      <w:bookmarkEnd w:id="37"/>
      <w:bookmarkStart w:id="38" w:name="_Toc207768258"/>
    </w:p>
    <w:p/>
    <w:p>
      <w:pPr>
        <w:pStyle w:val="32"/>
        <w:spacing w:line="360" w:lineRule="auto"/>
        <w:ind w:firstLine="720"/>
        <w:jc w:val="both"/>
        <w:rPr>
          <w:rFonts w:ascii="Arial" w:hAnsi="Arial" w:cs="Arial"/>
        </w:rPr>
      </w:pPr>
      <w:r>
        <w:rPr>
          <w:rFonts w:ascii="Arial" w:hAnsi="Arial" w:cs="Arial"/>
          <w:i w:val="0"/>
          <w:iCs/>
          <w:color w:val="auto"/>
        </w:rPr>
        <w:t>Not applicable for this project</w:t>
      </w:r>
      <w:r>
        <w:rPr>
          <w:rFonts w:ascii="Arial" w:hAnsi="Arial" w:cs="Arial"/>
        </w:rPr>
        <w:t>.</w:t>
      </w:r>
    </w:p>
    <w:p>
      <w:pPr>
        <w:pStyle w:val="3"/>
        <w:rPr>
          <w:rFonts w:ascii="Arial" w:hAnsi="Arial" w:cs="Arial"/>
          <w:i w:val="0"/>
          <w:iCs/>
        </w:rPr>
      </w:pPr>
      <w:bookmarkStart w:id="39" w:name="_Toc368912264"/>
      <w:r>
        <w:t>Reuse of Existing Common Services/Utilities</w:t>
      </w:r>
      <w:bookmarkEnd w:id="38"/>
      <w:bookmarkEnd w:id="39"/>
      <w:bookmarkStart w:id="40" w:name="_Toc207768259"/>
    </w:p>
    <w:p/>
    <w:p>
      <w:pPr>
        <w:pStyle w:val="9"/>
        <w:spacing w:line="360" w:lineRule="auto"/>
        <w:ind w:left="720" w:firstLine="720"/>
        <w:rPr>
          <w:rFonts w:hint="default" w:ascii="Arial" w:hAnsi="Arial" w:cs="Arial"/>
          <w:lang w:val="en-US"/>
        </w:rPr>
      </w:pPr>
      <w:r>
        <w:rPr>
          <w:rFonts w:ascii="Arial" w:hAnsi="Arial" w:cs="Arial"/>
        </w:rPr>
        <w:t>For design and development of the project the existing common services are used</w:t>
      </w:r>
      <w:r>
        <w:rPr>
          <w:rFonts w:hint="default" w:ascii="Arial" w:hAnsi="Arial" w:cs="Arial"/>
          <w:lang w:val="en-US"/>
        </w:rPr>
        <w:t>.</w:t>
      </w:r>
    </w:p>
    <w:p>
      <w:pPr>
        <w:pStyle w:val="9"/>
        <w:spacing w:line="360" w:lineRule="auto"/>
        <w:ind w:left="720"/>
        <w:rPr>
          <w:rFonts w:ascii="Arial" w:hAnsi="Arial" w:cs="Arial"/>
        </w:rPr>
      </w:pPr>
      <w:r>
        <w:rPr>
          <w:rFonts w:ascii="Arial" w:hAnsi="Arial" w:cs="Arial"/>
          <w:b/>
          <w:bCs/>
        </w:rPr>
        <w:t xml:space="preserve">Design Phase: </w:t>
      </w:r>
      <w:r>
        <w:rPr>
          <w:rFonts w:ascii="Arial" w:hAnsi="Arial" w:cs="Arial"/>
        </w:rPr>
        <w:t>Star UML</w:t>
      </w:r>
    </w:p>
    <w:p>
      <w:pPr>
        <w:pStyle w:val="9"/>
        <w:spacing w:line="360" w:lineRule="auto"/>
        <w:ind w:left="720"/>
        <w:rPr>
          <w:rFonts w:ascii="Arial" w:hAnsi="Arial" w:cs="Arial"/>
        </w:rPr>
      </w:pPr>
      <w:r>
        <w:rPr>
          <w:rFonts w:ascii="Arial" w:hAnsi="Arial" w:cs="Arial"/>
          <w:b/>
          <w:bCs/>
        </w:rPr>
        <w:t>Development:</w:t>
      </w:r>
      <w:r>
        <w:rPr>
          <w:rFonts w:ascii="Arial" w:hAnsi="Arial" w:cs="Arial"/>
        </w:rPr>
        <w:t xml:space="preserve"> kali linux/putty</w:t>
      </w:r>
    </w:p>
    <w:p>
      <w:pPr>
        <w:pStyle w:val="3"/>
      </w:pPr>
      <w:bookmarkStart w:id="41" w:name="_Toc368912265"/>
      <w:r>
        <w:t>Creation of New Common Services/Utilities</w:t>
      </w:r>
      <w:bookmarkEnd w:id="40"/>
      <w:bookmarkEnd w:id="41"/>
      <w:bookmarkStart w:id="42" w:name="_Toc207768260"/>
    </w:p>
    <w:p>
      <w:pPr>
        <w:pStyle w:val="32"/>
        <w:jc w:val="both"/>
        <w:rPr>
          <w:rFonts w:ascii="Arial" w:hAnsi="Arial" w:cs="Arial"/>
          <w:i w:val="0"/>
          <w:iCs/>
        </w:rPr>
      </w:pPr>
    </w:p>
    <w:p>
      <w:pPr>
        <w:pStyle w:val="9"/>
        <w:ind w:left="720" w:firstLine="720"/>
        <w:rPr>
          <w:rFonts w:ascii="Arial" w:hAnsi="Arial" w:cs="Arial"/>
        </w:rPr>
      </w:pPr>
      <w:r>
        <w:rPr>
          <w:rFonts w:ascii="Arial" w:hAnsi="Arial" w:cs="Arial"/>
        </w:rPr>
        <w:t>Not applicable for this project</w:t>
      </w:r>
    </w:p>
    <w:p>
      <w:pPr>
        <w:pStyle w:val="3"/>
      </w:pPr>
      <w:bookmarkStart w:id="43" w:name="_Toc368912266"/>
      <w:r>
        <w:t>User Interface Paradigms</w:t>
      </w:r>
      <w:bookmarkEnd w:id="42"/>
      <w:bookmarkEnd w:id="43"/>
      <w:bookmarkStart w:id="44" w:name="_Toc207768263"/>
    </w:p>
    <w:p>
      <w:pPr>
        <w:pStyle w:val="32"/>
        <w:jc w:val="both"/>
        <w:rPr>
          <w:rFonts w:ascii="Arial" w:hAnsi="Arial" w:cs="Arial"/>
        </w:rPr>
      </w:pPr>
    </w:p>
    <w:p>
      <w:pPr>
        <w:pStyle w:val="32"/>
        <w:numPr>
          <w:ilvl w:val="0"/>
          <w:numId w:val="8"/>
        </w:numPr>
        <w:jc w:val="both"/>
        <w:rPr>
          <w:rFonts w:ascii="Arial" w:hAnsi="Arial" w:cs="Arial"/>
          <w:i w:val="0"/>
          <w:iCs/>
          <w:color w:val="auto"/>
        </w:rPr>
      </w:pPr>
      <w:r>
        <w:rPr>
          <w:rFonts w:ascii="Arial" w:hAnsi="Arial" w:cs="Arial"/>
          <w:i w:val="0"/>
          <w:iCs/>
          <w:color w:val="auto"/>
        </w:rPr>
        <w:t>Client</w:t>
      </w:r>
    </w:p>
    <w:p>
      <w:pPr>
        <w:pStyle w:val="9"/>
        <w:numPr>
          <w:ilvl w:val="0"/>
          <w:numId w:val="8"/>
        </w:numPr>
      </w:pPr>
      <w:r>
        <w:t>Server</w:t>
      </w:r>
    </w:p>
    <w:p>
      <w:pPr>
        <w:pStyle w:val="3"/>
      </w:pPr>
      <w:bookmarkStart w:id="45" w:name="_Toc368912267"/>
      <w:r>
        <w:t>System Interface Paradigms</w:t>
      </w:r>
      <w:bookmarkEnd w:id="44"/>
      <w:bookmarkEnd w:id="45"/>
      <w:bookmarkStart w:id="46" w:name="_Toc207768264"/>
    </w:p>
    <w:p>
      <w:pPr>
        <w:pStyle w:val="32"/>
        <w:jc w:val="both"/>
        <w:rPr>
          <w:rFonts w:ascii="Arial" w:hAnsi="Arial" w:cs="Arial"/>
          <w:i w:val="0"/>
          <w:iCs/>
        </w:rPr>
      </w:pPr>
    </w:p>
    <w:p>
      <w:pPr>
        <w:pStyle w:val="46"/>
        <w:spacing w:before="0" w:beforeAutospacing="0" w:after="0" w:afterAutospacing="0" w:line="360" w:lineRule="auto"/>
        <w:ind w:left="720"/>
        <w:jc w:val="both"/>
        <w:textAlignment w:val="baseline"/>
        <w:rPr>
          <w:rStyle w:val="44"/>
          <w:rFonts w:ascii="Arial" w:hAnsi="Arial" w:cs="Arial"/>
          <w:b/>
          <w:bCs/>
          <w:sz w:val="22"/>
          <w:szCs w:val="22"/>
        </w:rPr>
      </w:pPr>
      <w:r>
        <w:rPr>
          <w:rStyle w:val="43"/>
          <w:rFonts w:ascii="Arial" w:hAnsi="Arial" w:cs="Arial"/>
          <w:b/>
          <w:bCs/>
          <w:sz w:val="22"/>
          <w:szCs w:val="22"/>
          <w:lang w:val="en-US"/>
        </w:rPr>
        <w:t>System Features</w:t>
      </w:r>
      <w:r>
        <w:rPr>
          <w:rStyle w:val="44"/>
          <w:rFonts w:ascii="Arial" w:hAnsi="Arial" w:cs="Arial"/>
          <w:b/>
          <w:bCs/>
          <w:sz w:val="22"/>
          <w:szCs w:val="22"/>
        </w:rPr>
        <w:t> </w:t>
      </w:r>
    </w:p>
    <w:p>
      <w:pPr>
        <w:pStyle w:val="46"/>
        <w:spacing w:before="0" w:beforeAutospacing="0" w:after="0" w:afterAutospacing="0" w:line="360" w:lineRule="auto"/>
        <w:ind w:left="720"/>
        <w:jc w:val="both"/>
        <w:textAlignment w:val="baseline"/>
        <w:rPr>
          <w:rFonts w:ascii="Arial" w:hAnsi="Arial" w:cs="Arial"/>
          <w:sz w:val="20"/>
          <w:szCs w:val="20"/>
        </w:rPr>
      </w:pPr>
      <w:r>
        <w:rPr>
          <w:rStyle w:val="43"/>
          <w:rFonts w:ascii="Arial" w:hAnsi="Arial" w:cs="Arial"/>
          <w:b/>
          <w:bCs/>
          <w:sz w:val="20"/>
          <w:szCs w:val="20"/>
          <w:lang w:val="en-US"/>
        </w:rPr>
        <w:t>G5_FR01: Online System for Booking Rooms</w:t>
      </w:r>
      <w:r>
        <w:rPr>
          <w:rStyle w:val="44"/>
          <w:rFonts w:ascii="Arial" w:hAnsi="Arial" w:cs="Arial"/>
          <w:sz w:val="20"/>
          <w:szCs w:val="20"/>
        </w:rPr>
        <w:t> </w:t>
      </w:r>
    </w:p>
    <w:p>
      <w:pPr>
        <w:pStyle w:val="46"/>
        <w:spacing w:before="0" w:beforeAutospacing="0" w:after="0" w:afterAutospacing="0" w:line="360" w:lineRule="auto"/>
        <w:ind w:left="720"/>
        <w:jc w:val="both"/>
        <w:textAlignment w:val="baseline"/>
        <w:rPr>
          <w:rFonts w:ascii="Arial" w:hAnsi="Arial" w:cs="Arial"/>
          <w:sz w:val="20"/>
          <w:szCs w:val="20"/>
        </w:rPr>
      </w:pPr>
      <w:r>
        <w:rPr>
          <w:rStyle w:val="43"/>
          <w:rFonts w:ascii="Arial" w:hAnsi="Arial" w:cs="Arial"/>
          <w:sz w:val="20"/>
          <w:szCs w:val="20"/>
          <w:lang w:val="en-US"/>
        </w:rPr>
        <w:t>It is online hotel reservation system where users can access and check for availability rooms.</w:t>
      </w:r>
      <w:r>
        <w:rPr>
          <w:rStyle w:val="44"/>
          <w:rFonts w:ascii="Arial" w:hAnsi="Arial" w:cs="Arial"/>
          <w:sz w:val="20"/>
          <w:szCs w:val="20"/>
        </w:rPr>
        <w:t> </w:t>
      </w:r>
    </w:p>
    <w:p>
      <w:pPr>
        <w:pStyle w:val="46"/>
        <w:spacing w:before="0" w:beforeAutospacing="0" w:after="0" w:afterAutospacing="0" w:line="360" w:lineRule="auto"/>
        <w:ind w:left="720"/>
        <w:jc w:val="both"/>
        <w:textAlignment w:val="baseline"/>
        <w:rPr>
          <w:rFonts w:ascii="Arial" w:hAnsi="Arial" w:cs="Arial"/>
          <w:sz w:val="20"/>
          <w:szCs w:val="20"/>
        </w:rPr>
      </w:pPr>
      <w:r>
        <w:rPr>
          <w:rStyle w:val="43"/>
          <w:rFonts w:ascii="Arial" w:hAnsi="Arial" w:cs="Arial"/>
          <w:b/>
          <w:bCs/>
          <w:sz w:val="20"/>
          <w:szCs w:val="20"/>
          <w:lang w:val="en-US"/>
        </w:rPr>
        <w:t>G5_FR02: Files</w:t>
      </w:r>
      <w:r>
        <w:rPr>
          <w:rStyle w:val="44"/>
          <w:rFonts w:ascii="Arial" w:hAnsi="Arial" w:cs="Arial"/>
          <w:sz w:val="20"/>
          <w:szCs w:val="20"/>
        </w:rPr>
        <w:t> </w:t>
      </w:r>
    </w:p>
    <w:p>
      <w:pPr>
        <w:pStyle w:val="46"/>
        <w:spacing w:before="0" w:beforeAutospacing="0" w:after="0" w:afterAutospacing="0" w:line="360" w:lineRule="auto"/>
        <w:ind w:left="720"/>
        <w:jc w:val="both"/>
        <w:textAlignment w:val="baseline"/>
        <w:rPr>
          <w:rFonts w:ascii="Arial" w:hAnsi="Arial" w:cs="Arial"/>
          <w:sz w:val="20"/>
          <w:szCs w:val="20"/>
        </w:rPr>
      </w:pPr>
      <w:r>
        <w:rPr>
          <w:rStyle w:val="43"/>
          <w:rFonts w:ascii="Arial" w:hAnsi="Arial" w:cs="Arial"/>
          <w:sz w:val="20"/>
          <w:szCs w:val="20"/>
          <w:lang w:val="en-US"/>
        </w:rPr>
        <w:t>The server maintains all the data related to a hotel booking system i.e., rooms/categories/price etc.</w:t>
      </w:r>
      <w:r>
        <w:rPr>
          <w:rStyle w:val="44"/>
          <w:rFonts w:ascii="Arial" w:hAnsi="Arial" w:cs="Arial"/>
          <w:sz w:val="20"/>
          <w:szCs w:val="20"/>
        </w:rPr>
        <w:t> </w:t>
      </w:r>
    </w:p>
    <w:p>
      <w:pPr>
        <w:pStyle w:val="46"/>
        <w:spacing w:before="0" w:beforeAutospacing="0" w:after="0" w:afterAutospacing="0" w:line="360" w:lineRule="auto"/>
        <w:ind w:left="720"/>
        <w:textAlignment w:val="baseline"/>
        <w:rPr>
          <w:rFonts w:ascii="Arial" w:hAnsi="Arial" w:cs="Arial"/>
          <w:sz w:val="20"/>
          <w:szCs w:val="20"/>
        </w:rPr>
      </w:pPr>
      <w:r>
        <w:rPr>
          <w:rStyle w:val="43"/>
          <w:rFonts w:ascii="Arial" w:hAnsi="Arial" w:cs="Arial"/>
          <w:b/>
          <w:bCs/>
          <w:sz w:val="20"/>
          <w:szCs w:val="20"/>
          <w:lang w:val="en-US"/>
        </w:rPr>
        <w:t xml:space="preserve">G5_FR03: Booking </w:t>
      </w:r>
      <w:r>
        <w:rPr>
          <w:rStyle w:val="43"/>
          <w:rFonts w:hint="default" w:ascii="Arial" w:hAnsi="Arial" w:cs="Arial"/>
          <w:b/>
          <w:bCs/>
          <w:sz w:val="20"/>
          <w:szCs w:val="20"/>
          <w:lang w:val="en-US"/>
        </w:rPr>
        <w:t>Room</w:t>
      </w:r>
      <w:r>
        <w:rPr>
          <w:rStyle w:val="44"/>
          <w:rFonts w:ascii="Arial" w:hAnsi="Arial" w:cs="Arial"/>
          <w:sz w:val="20"/>
          <w:szCs w:val="20"/>
        </w:rPr>
        <w:t> </w:t>
      </w:r>
    </w:p>
    <w:p>
      <w:pPr>
        <w:pStyle w:val="46"/>
        <w:spacing w:before="0" w:beforeAutospacing="0" w:after="0" w:afterAutospacing="0" w:line="360" w:lineRule="auto"/>
        <w:ind w:left="720"/>
        <w:textAlignment w:val="baseline"/>
        <w:rPr>
          <w:rFonts w:ascii="Arial" w:hAnsi="Arial" w:cs="Arial"/>
          <w:sz w:val="20"/>
          <w:szCs w:val="20"/>
        </w:rPr>
      </w:pPr>
      <w:r>
        <w:rPr>
          <w:rStyle w:val="43"/>
          <w:rFonts w:ascii="Arial" w:hAnsi="Arial" w:cs="Arial"/>
          <w:sz w:val="20"/>
          <w:szCs w:val="20"/>
          <w:lang w:val="en-US"/>
        </w:rPr>
        <w:t>The server provides details as requested by the client and proceeds with booking if confirmed.</w:t>
      </w:r>
      <w:r>
        <w:rPr>
          <w:rStyle w:val="44"/>
          <w:rFonts w:ascii="Arial" w:hAnsi="Arial" w:cs="Arial"/>
          <w:sz w:val="20"/>
          <w:szCs w:val="20"/>
        </w:rPr>
        <w:t> </w:t>
      </w:r>
    </w:p>
    <w:p>
      <w:pPr>
        <w:pStyle w:val="46"/>
        <w:spacing w:before="0" w:beforeAutospacing="0" w:after="0" w:afterAutospacing="0" w:line="360" w:lineRule="auto"/>
        <w:ind w:left="720"/>
        <w:textAlignment w:val="baseline"/>
        <w:rPr>
          <w:rFonts w:hint="default" w:ascii="Arial" w:hAnsi="Arial" w:cs="Arial"/>
          <w:sz w:val="20"/>
          <w:szCs w:val="20"/>
          <w:lang w:val="en-US"/>
        </w:rPr>
      </w:pPr>
      <w:r>
        <w:rPr>
          <w:rStyle w:val="43"/>
          <w:rFonts w:ascii="Arial" w:hAnsi="Arial" w:cs="Arial"/>
          <w:b/>
          <w:bCs/>
          <w:sz w:val="20"/>
          <w:szCs w:val="20"/>
          <w:lang w:val="en-US"/>
        </w:rPr>
        <w:t xml:space="preserve">G5_FR04: Supporting System for Multiple Client </w:t>
      </w:r>
      <w:r>
        <w:rPr>
          <w:rStyle w:val="43"/>
          <w:rFonts w:hint="default" w:ascii="Arial" w:hAnsi="Arial" w:cs="Arial"/>
          <w:b/>
          <w:bCs/>
          <w:sz w:val="20"/>
          <w:szCs w:val="20"/>
          <w:lang w:val="en-US"/>
        </w:rPr>
        <w:t>Login</w:t>
      </w:r>
    </w:p>
    <w:p>
      <w:pPr>
        <w:pStyle w:val="46"/>
        <w:spacing w:before="0" w:beforeAutospacing="0" w:after="0" w:afterAutospacing="0" w:line="360" w:lineRule="auto"/>
        <w:ind w:left="720"/>
        <w:textAlignment w:val="baseline"/>
        <w:rPr>
          <w:rFonts w:ascii="Arial" w:hAnsi="Arial" w:cs="Arial"/>
          <w:sz w:val="20"/>
          <w:szCs w:val="20"/>
        </w:rPr>
      </w:pPr>
      <w:r>
        <w:rPr>
          <w:rStyle w:val="43"/>
          <w:rFonts w:ascii="Arial" w:hAnsi="Arial" w:cs="Arial"/>
          <w:sz w:val="20"/>
          <w:szCs w:val="20"/>
          <w:lang w:val="en-US"/>
        </w:rPr>
        <w:t>Multiple clients can connect to the server and try to reserve the same/different category of rooms or services. Server uses appropriate protection mechanism for providing this support and avoid corruption.</w:t>
      </w:r>
      <w:r>
        <w:rPr>
          <w:rStyle w:val="44"/>
          <w:rFonts w:ascii="Arial" w:hAnsi="Arial" w:cs="Arial"/>
          <w:sz w:val="20"/>
          <w:szCs w:val="20"/>
        </w:rPr>
        <w:t> </w:t>
      </w:r>
    </w:p>
    <w:p>
      <w:pPr>
        <w:pStyle w:val="46"/>
        <w:spacing w:before="0" w:beforeAutospacing="0" w:after="0" w:afterAutospacing="0" w:line="360" w:lineRule="auto"/>
        <w:ind w:left="720"/>
        <w:textAlignment w:val="baseline"/>
        <w:rPr>
          <w:rFonts w:ascii="Arial" w:hAnsi="Arial" w:cs="Arial"/>
          <w:sz w:val="20"/>
          <w:szCs w:val="20"/>
        </w:rPr>
      </w:pPr>
      <w:r>
        <w:rPr>
          <w:rStyle w:val="43"/>
          <w:rFonts w:ascii="Arial" w:hAnsi="Arial" w:cs="Arial"/>
          <w:b/>
          <w:bCs/>
          <w:sz w:val="20"/>
          <w:szCs w:val="20"/>
          <w:lang w:val="en-US"/>
        </w:rPr>
        <w:t>G5_FR05: Availability of Rooms or Services</w:t>
      </w:r>
      <w:r>
        <w:rPr>
          <w:rStyle w:val="44"/>
          <w:rFonts w:ascii="Arial" w:hAnsi="Arial" w:cs="Arial"/>
          <w:sz w:val="20"/>
          <w:szCs w:val="20"/>
        </w:rPr>
        <w:t> </w:t>
      </w:r>
    </w:p>
    <w:p>
      <w:pPr>
        <w:pStyle w:val="46"/>
        <w:spacing w:before="0" w:beforeAutospacing="0" w:after="0" w:afterAutospacing="0" w:line="360" w:lineRule="auto"/>
        <w:ind w:left="720"/>
        <w:textAlignment w:val="baseline"/>
        <w:rPr>
          <w:rFonts w:ascii="Arial" w:hAnsi="Arial" w:cs="Arial"/>
          <w:sz w:val="20"/>
          <w:szCs w:val="20"/>
        </w:rPr>
      </w:pPr>
      <w:r>
        <w:rPr>
          <w:rStyle w:val="43"/>
          <w:rFonts w:ascii="Arial" w:hAnsi="Arial" w:cs="Arial"/>
          <w:sz w:val="20"/>
          <w:szCs w:val="20"/>
          <w:lang w:val="en-US"/>
        </w:rPr>
        <w:t>The server provides statistics related to availability of rooms/services etc...</w:t>
      </w:r>
      <w:r>
        <w:rPr>
          <w:rStyle w:val="44"/>
          <w:rFonts w:ascii="Arial" w:hAnsi="Arial" w:cs="Arial"/>
          <w:sz w:val="20"/>
          <w:szCs w:val="20"/>
        </w:rPr>
        <w:t> </w:t>
      </w:r>
    </w:p>
    <w:p>
      <w:pPr>
        <w:pStyle w:val="46"/>
        <w:spacing w:before="0" w:beforeAutospacing="0" w:after="0" w:afterAutospacing="0" w:line="360" w:lineRule="auto"/>
        <w:ind w:left="720"/>
        <w:textAlignment w:val="baseline"/>
        <w:rPr>
          <w:rFonts w:ascii="Arial" w:hAnsi="Arial" w:cs="Arial"/>
          <w:sz w:val="20"/>
          <w:szCs w:val="20"/>
        </w:rPr>
      </w:pPr>
      <w:r>
        <w:rPr>
          <w:rStyle w:val="43"/>
          <w:rFonts w:ascii="Arial" w:hAnsi="Arial" w:cs="Arial"/>
          <w:b/>
          <w:bCs/>
          <w:sz w:val="20"/>
          <w:szCs w:val="20"/>
          <w:lang w:val="en-US"/>
        </w:rPr>
        <w:t>G5_FR0</w:t>
      </w:r>
      <w:r>
        <w:rPr>
          <w:rStyle w:val="43"/>
          <w:rFonts w:hint="default" w:ascii="Arial" w:hAnsi="Arial" w:cs="Arial"/>
          <w:b/>
          <w:bCs/>
          <w:sz w:val="20"/>
          <w:szCs w:val="20"/>
          <w:lang w:val="en-US"/>
        </w:rPr>
        <w:t>7</w:t>
      </w:r>
      <w:r>
        <w:rPr>
          <w:rStyle w:val="43"/>
          <w:rFonts w:ascii="Arial" w:hAnsi="Arial" w:cs="Arial"/>
          <w:b/>
          <w:bCs/>
          <w:sz w:val="20"/>
          <w:szCs w:val="20"/>
          <w:lang w:val="en-US"/>
        </w:rPr>
        <w:t>: Authentication</w:t>
      </w:r>
      <w:r>
        <w:rPr>
          <w:rStyle w:val="44"/>
          <w:rFonts w:ascii="Arial" w:hAnsi="Arial" w:cs="Arial"/>
          <w:sz w:val="20"/>
          <w:szCs w:val="20"/>
        </w:rPr>
        <w:t> </w:t>
      </w:r>
    </w:p>
    <w:p>
      <w:pPr>
        <w:pStyle w:val="46"/>
        <w:spacing w:before="0" w:beforeAutospacing="0" w:after="0" w:afterAutospacing="0" w:line="360" w:lineRule="auto"/>
        <w:ind w:left="720"/>
        <w:textAlignment w:val="baseline"/>
        <w:rPr>
          <w:rFonts w:ascii="Arial" w:hAnsi="Arial" w:cs="Arial"/>
          <w:sz w:val="20"/>
          <w:szCs w:val="20"/>
        </w:rPr>
      </w:pPr>
      <w:r>
        <w:rPr>
          <w:rStyle w:val="43"/>
          <w:rFonts w:ascii="Arial" w:hAnsi="Arial" w:cs="Arial"/>
          <w:sz w:val="20"/>
          <w:szCs w:val="20"/>
          <w:lang w:val="en-US"/>
        </w:rPr>
        <w:t>The client needs to be authorized by the server before accessing the hotel database.</w:t>
      </w:r>
      <w:r>
        <w:rPr>
          <w:rStyle w:val="44"/>
          <w:rFonts w:ascii="Arial" w:hAnsi="Arial" w:cs="Arial"/>
          <w:sz w:val="20"/>
          <w:szCs w:val="20"/>
        </w:rPr>
        <w:t> </w:t>
      </w:r>
    </w:p>
    <w:p>
      <w:pPr>
        <w:pStyle w:val="46"/>
        <w:spacing w:before="0" w:beforeAutospacing="0" w:after="0" w:afterAutospacing="0" w:line="360" w:lineRule="auto"/>
        <w:ind w:left="720"/>
        <w:textAlignment w:val="baseline"/>
        <w:rPr>
          <w:rFonts w:ascii="Arial" w:hAnsi="Arial" w:cs="Arial"/>
          <w:sz w:val="20"/>
          <w:szCs w:val="20"/>
        </w:rPr>
      </w:pPr>
      <w:r>
        <w:rPr>
          <w:rStyle w:val="43"/>
          <w:rFonts w:ascii="Arial" w:hAnsi="Arial" w:cs="Arial"/>
          <w:b/>
          <w:bCs/>
          <w:sz w:val="20"/>
          <w:szCs w:val="20"/>
          <w:lang w:val="en-US"/>
        </w:rPr>
        <w:t>G5_FR10: Confirm/Cancel Booking</w:t>
      </w:r>
      <w:r>
        <w:rPr>
          <w:rStyle w:val="44"/>
          <w:rFonts w:ascii="Arial" w:hAnsi="Arial" w:cs="Arial"/>
          <w:sz w:val="20"/>
          <w:szCs w:val="20"/>
        </w:rPr>
        <w:t> </w:t>
      </w:r>
    </w:p>
    <w:p>
      <w:pPr>
        <w:pStyle w:val="46"/>
        <w:spacing w:before="0" w:beforeAutospacing="0" w:after="0" w:afterAutospacing="0" w:line="360" w:lineRule="auto"/>
        <w:ind w:left="720"/>
        <w:textAlignment w:val="baseline"/>
      </w:pPr>
      <w:r>
        <w:rPr>
          <w:rStyle w:val="43"/>
          <w:rFonts w:ascii="Arial" w:hAnsi="Arial" w:cs="Arial"/>
          <w:sz w:val="20"/>
          <w:szCs w:val="20"/>
          <w:lang w:val="en-US"/>
        </w:rPr>
        <w:t>The clients have the option to confirm the reservation or cancel the reservation.</w:t>
      </w:r>
      <w:r>
        <w:rPr>
          <w:rStyle w:val="44"/>
          <w:rFonts w:ascii="Arial" w:hAnsi="Arial" w:cs="Arial"/>
          <w:sz w:val="20"/>
          <w:szCs w:val="20"/>
        </w:rPr>
        <w:t> </w:t>
      </w:r>
    </w:p>
    <w:p>
      <w:pPr>
        <w:pStyle w:val="3"/>
      </w:pPr>
      <w:bookmarkStart w:id="47" w:name="_Toc368912268"/>
      <w:r>
        <w:t xml:space="preserve">Error Detection </w:t>
      </w:r>
      <w:bookmarkEnd w:id="46"/>
      <w:bookmarkStart w:id="48" w:name="_Toc361156523"/>
      <w:bookmarkStart w:id="49" w:name="_Toc207768265"/>
      <w:r>
        <w:t>/ Exceptional Handling</w:t>
      </w:r>
      <w:bookmarkEnd w:id="47"/>
      <w:bookmarkEnd w:id="48"/>
    </w:p>
    <w:p/>
    <w:p>
      <w:pPr>
        <w:pStyle w:val="32"/>
        <w:spacing w:line="360" w:lineRule="auto"/>
        <w:ind w:firstLine="720"/>
        <w:jc w:val="both"/>
        <w:rPr>
          <w:rFonts w:ascii="Arial" w:hAnsi="Arial" w:cs="Arial"/>
        </w:rPr>
      </w:pPr>
      <w:r>
        <w:rPr>
          <w:rFonts w:ascii="Arial" w:hAnsi="Arial" w:cs="Arial"/>
          <w:i w:val="0"/>
          <w:iCs/>
          <w:color w:val="auto"/>
        </w:rPr>
        <w:t>Proper error detection is maintained throughout the code. Error/ Invalid messages are displayed wherever necessary. Debugging is done wherever necessary to handle the errors/ exceptions. File handling is used to authenticate the client login in which the exception handling is used.</w:t>
      </w:r>
      <w:r>
        <w:rPr>
          <w:rFonts w:ascii="Arial" w:hAnsi="Arial" w:cs="Arial"/>
        </w:rPr>
        <w:t xml:space="preserve"> </w:t>
      </w:r>
    </w:p>
    <w:p>
      <w:pPr>
        <w:pStyle w:val="3"/>
        <w:rPr>
          <w:rFonts w:ascii="Arial" w:hAnsi="Arial" w:cs="Arial"/>
          <w:i w:val="0"/>
          <w:iCs/>
          <w:color w:val="auto"/>
        </w:rPr>
      </w:pPr>
      <w:bookmarkStart w:id="50" w:name="_Toc368912269"/>
      <w:r>
        <w:t>Memory Management</w:t>
      </w:r>
      <w:bookmarkEnd w:id="49"/>
      <w:bookmarkEnd w:id="50"/>
      <w:bookmarkStart w:id="51" w:name="_Toc207768266"/>
    </w:p>
    <w:p/>
    <w:p>
      <w:pPr>
        <w:pStyle w:val="32"/>
        <w:spacing w:line="360" w:lineRule="auto"/>
        <w:ind w:firstLine="720"/>
        <w:jc w:val="both"/>
        <w:rPr>
          <w:rFonts w:ascii="Arial" w:hAnsi="Arial" w:cs="Arial"/>
          <w:i w:val="0"/>
          <w:iCs/>
          <w:color w:val="000000" w:themeColor="text1"/>
          <w14:textFill>
            <w14:solidFill>
              <w14:schemeClr w14:val="tx1"/>
            </w14:solidFill>
          </w14:textFill>
        </w:rPr>
      </w:pPr>
      <w:r>
        <w:rPr>
          <w:rFonts w:ascii="Arial" w:hAnsi="Arial" w:cs="Arial"/>
          <w:i w:val="0"/>
          <w:iCs/>
          <w:color w:val="000000" w:themeColor="text1"/>
          <w14:textFill>
            <w14:solidFill>
              <w14:schemeClr w14:val="tx1"/>
            </w14:solidFill>
          </w14:textFill>
        </w:rPr>
        <w:t>The application involves stack memory allocation. In stack memory allocation, t</w:t>
      </w:r>
      <w:r>
        <w:rPr>
          <w:rFonts w:ascii="Arial" w:hAnsi="Arial" w:cs="Arial"/>
          <w:i w:val="0"/>
          <w:iCs/>
          <w:color w:val="000000" w:themeColor="text1"/>
          <w:spacing w:val="2"/>
          <w:shd w:val="clear" w:color="auto" w:fill="FFFFFF"/>
          <w14:textFill>
            <w14:solidFill>
              <w14:schemeClr w14:val="tx1"/>
            </w14:solidFill>
          </w14:textFill>
        </w:rPr>
        <w:t xml:space="preserve">he size of memory to be allocated is known to the compiler and whenever a function is called, its variables get memory allocated on the stack. And whenever the function call is over, the memory for the variables is </w:t>
      </w:r>
      <w:r>
        <w:rPr>
          <w:rFonts w:hint="default" w:ascii="Arial" w:hAnsi="Arial" w:cs="Arial"/>
          <w:i w:val="0"/>
          <w:iCs/>
          <w:color w:val="000000" w:themeColor="text1"/>
          <w:spacing w:val="2"/>
          <w:shd w:val="clear" w:color="auto" w:fill="FFFFFF"/>
          <w:lang w:val="en-US"/>
          <w14:textFill>
            <w14:solidFill>
              <w14:schemeClr w14:val="tx1"/>
            </w14:solidFill>
          </w14:textFill>
        </w:rPr>
        <w:t>de</w:t>
      </w:r>
      <w:r>
        <w:rPr>
          <w:rFonts w:ascii="Arial" w:hAnsi="Arial" w:cs="Arial"/>
          <w:i w:val="0"/>
          <w:iCs/>
          <w:color w:val="000000" w:themeColor="text1"/>
          <w:spacing w:val="2"/>
          <w:shd w:val="clear" w:color="auto" w:fill="FFFFFF"/>
          <w:lang w:val="en-US"/>
          <w14:textFill>
            <w14:solidFill>
              <w14:schemeClr w14:val="tx1"/>
            </w14:solidFill>
          </w14:textFill>
        </w:rPr>
        <w:t>-allocated</w:t>
      </w:r>
      <w:r>
        <w:rPr>
          <w:rFonts w:ascii="Arial" w:hAnsi="Arial" w:cs="Arial"/>
          <w:i w:val="0"/>
          <w:iCs/>
          <w:color w:val="000000" w:themeColor="text1"/>
          <w:spacing w:val="2"/>
          <w:shd w:val="clear" w:color="auto" w:fill="FFFFFF"/>
          <w14:textFill>
            <w14:solidFill>
              <w14:schemeClr w14:val="tx1"/>
            </w14:solidFill>
          </w14:textFill>
        </w:rPr>
        <w:t>.</w:t>
      </w:r>
      <w:r>
        <w:rPr>
          <w:rFonts w:ascii="Arial" w:hAnsi="Arial" w:cs="Arial"/>
          <w:i w:val="0"/>
          <w:iCs/>
          <w:color w:val="000000" w:themeColor="text1"/>
          <w14:textFill>
            <w14:solidFill>
              <w14:schemeClr w14:val="tx1"/>
            </w14:solidFill>
          </w14:textFill>
        </w:rPr>
        <w:t xml:space="preserve"> It is best way to handle memory management and is being implemented in the current project.</w:t>
      </w:r>
    </w:p>
    <w:p>
      <w:pPr>
        <w:pStyle w:val="3"/>
      </w:pPr>
      <w:bookmarkStart w:id="52" w:name="_Toc368912270"/>
      <w:r>
        <w:t>Performance</w:t>
      </w:r>
      <w:bookmarkEnd w:id="51"/>
      <w:bookmarkEnd w:id="52"/>
      <w:bookmarkStart w:id="53" w:name="_Toc207768267"/>
    </w:p>
    <w:p/>
    <w:p>
      <w:pPr>
        <w:spacing w:line="360" w:lineRule="auto"/>
        <w:ind w:left="100" w:hanging="100" w:hangingChars="50"/>
      </w:pPr>
      <w:r>
        <w:t xml:space="preserve"> </w:t>
      </w:r>
      <w:r>
        <w:tab/>
      </w:r>
      <w:r>
        <w:tab/>
      </w:r>
      <w:r>
        <w:t xml:space="preserve">      </w:t>
      </w:r>
      <w:r>
        <w:rPr>
          <w:rFonts w:ascii="Arial" w:hAnsi="Arial" w:cs="Arial"/>
        </w:rPr>
        <w:t>The application/ system is fast and responsive. It is a full-</w:t>
      </w:r>
      <w:r>
        <w:rPr>
          <w:rFonts w:hint="default" w:ascii="Arial" w:hAnsi="Arial" w:cs="Arial"/>
          <w:lang w:val="en-US"/>
        </w:rPr>
        <w:t>f</w:t>
      </w:r>
      <w:r>
        <w:rPr>
          <w:rFonts w:ascii="Arial" w:hAnsi="Arial" w:cs="Arial"/>
        </w:rPr>
        <w:t xml:space="preserve">ledged application with </w:t>
      </w:r>
      <w:r>
        <w:rPr>
          <w:rFonts w:ascii="Arial" w:hAnsi="Arial" w:cs="Arial"/>
        </w:rPr>
        <w:tab/>
      </w:r>
      <w:r>
        <w:rPr>
          <w:rFonts w:ascii="Arial" w:hAnsi="Arial" w:cs="Arial"/>
        </w:rPr>
        <w:t>limited</w:t>
      </w:r>
      <w:r>
        <w:rPr>
          <w:rFonts w:hint="default" w:ascii="Arial" w:hAnsi="Arial" w:cs="Arial"/>
          <w:lang w:val="en-US"/>
        </w:rPr>
        <w:t xml:space="preserve"> </w:t>
      </w:r>
      <w:r>
        <w:rPr>
          <w:rFonts w:ascii="Arial" w:hAnsi="Arial" w:cs="Arial"/>
        </w:rPr>
        <w:t>functionality.</w:t>
      </w:r>
      <w:r>
        <w:t xml:space="preserve"> </w:t>
      </w:r>
    </w:p>
    <w:p>
      <w:pPr>
        <w:pStyle w:val="3"/>
      </w:pPr>
      <w:bookmarkStart w:id="54" w:name="_Toc368912271"/>
      <w:r>
        <w:t>Security</w:t>
      </w:r>
      <w:bookmarkEnd w:id="53"/>
      <w:bookmarkEnd w:id="54"/>
      <w:bookmarkStart w:id="55" w:name="_Toc207768271"/>
    </w:p>
    <w:p/>
    <w:p>
      <w:pPr>
        <w:pStyle w:val="32"/>
        <w:spacing w:line="360" w:lineRule="auto"/>
        <w:ind w:firstLine="720"/>
        <w:jc w:val="both"/>
        <w:rPr>
          <w:rFonts w:ascii="Arial" w:hAnsi="Arial" w:cs="Arial"/>
        </w:rPr>
      </w:pPr>
      <w:r>
        <w:rPr>
          <w:rFonts w:ascii="Arial" w:hAnsi="Arial" w:cs="Arial"/>
          <w:i w:val="0"/>
          <w:iCs/>
          <w:color w:val="auto"/>
        </w:rPr>
        <w:t>Security cannot be guaranteed in this project because of it’s simple application and simple source code.</w:t>
      </w:r>
      <w:r>
        <w:rPr>
          <w:i w:val="0"/>
          <w:iCs/>
          <w:sz w:val="23"/>
          <w:szCs w:val="23"/>
        </w:rPr>
        <w:t xml:space="preserve"> </w:t>
      </w:r>
      <w:r>
        <w:rPr>
          <w:rFonts w:ascii="Arial" w:hAnsi="Arial" w:cs="Arial"/>
        </w:rPr>
        <w:t xml:space="preserve"> </w:t>
      </w:r>
    </w:p>
    <w:p>
      <w:pPr>
        <w:pStyle w:val="3"/>
      </w:pPr>
      <w:bookmarkStart w:id="56" w:name="_Toc368912272"/>
      <w:r>
        <w:t>Concurrency and Synchronization</w:t>
      </w:r>
      <w:bookmarkEnd w:id="55"/>
      <w:bookmarkEnd w:id="56"/>
      <w:bookmarkStart w:id="57" w:name="_Toc207768272"/>
    </w:p>
    <w:p/>
    <w:p>
      <w:pPr>
        <w:pStyle w:val="32"/>
        <w:spacing w:line="360" w:lineRule="auto"/>
        <w:ind w:firstLine="720"/>
        <w:jc w:val="both"/>
        <w:rPr>
          <w:rFonts w:ascii="Arial" w:hAnsi="Arial" w:cs="Arial"/>
        </w:rPr>
      </w:pPr>
      <w:r>
        <w:rPr>
          <w:rFonts w:ascii="Arial" w:hAnsi="Arial" w:cs="Arial"/>
          <w:i w:val="0"/>
          <w:iCs/>
          <w:color w:val="auto"/>
        </w:rPr>
        <w:t xml:space="preserve">Concurrency and synchronization are the main segments of any code. The application can have multiple clients accessing it, if there is no concurrency used problems arise. If the message intended to communicate between server and client </w:t>
      </w:r>
      <w:r>
        <w:rPr>
          <w:rFonts w:hint="default" w:ascii="Arial" w:hAnsi="Arial" w:cs="Arial"/>
          <w:i w:val="0"/>
          <w:iCs/>
          <w:color w:val="auto"/>
          <w:lang w:val="en-US"/>
        </w:rPr>
        <w:t>has</w:t>
      </w:r>
      <w:r>
        <w:rPr>
          <w:rFonts w:ascii="Arial" w:hAnsi="Arial" w:cs="Arial"/>
          <w:i w:val="0"/>
          <w:iCs/>
          <w:color w:val="auto"/>
        </w:rPr>
        <w:t xml:space="preserve"> any problems, then synchronization must be used.</w:t>
      </w:r>
    </w:p>
    <w:p>
      <w:pPr>
        <w:pStyle w:val="3"/>
        <w:rPr>
          <w:rFonts w:ascii="Arial" w:hAnsi="Arial" w:cs="Arial"/>
          <w:i w:val="0"/>
          <w:iCs/>
        </w:rPr>
      </w:pPr>
      <w:bookmarkStart w:id="58" w:name="_Toc368912273"/>
      <w:r>
        <w:t>Housekeeping and Maintenanc</w:t>
      </w:r>
      <w:bookmarkEnd w:id="57"/>
      <w:bookmarkStart w:id="59" w:name="_Toc207768273"/>
      <w:r>
        <w:t>e</w:t>
      </w:r>
      <w:bookmarkEnd w:id="58"/>
    </w:p>
    <w:p/>
    <w:p>
      <w:pPr>
        <w:pStyle w:val="32"/>
        <w:ind w:firstLine="720"/>
        <w:jc w:val="both"/>
        <w:rPr>
          <w:rFonts w:ascii="Arial" w:hAnsi="Arial" w:cs="Arial"/>
          <w:i w:val="0"/>
          <w:iCs/>
          <w:color w:val="auto"/>
        </w:rPr>
      </w:pPr>
      <w:r>
        <w:rPr>
          <w:rFonts w:ascii="Arial" w:hAnsi="Arial" w:cs="Arial"/>
          <w:i w:val="0"/>
          <w:iCs/>
          <w:color w:val="auto"/>
        </w:rPr>
        <w:t xml:space="preserve">Makefile and valgrind can be used for cleanup and memory leak checks. </w:t>
      </w:r>
    </w:p>
    <w:p>
      <w:pPr>
        <w:pStyle w:val="32"/>
        <w:jc w:val="both"/>
        <w:rPr>
          <w:rFonts w:ascii="Arial" w:hAnsi="Arial" w:cs="Arial"/>
          <w:i w:val="0"/>
          <w:iCs/>
          <w:color w:val="auto"/>
        </w:rPr>
      </w:pPr>
      <w:r>
        <w:rPr>
          <w:rFonts w:ascii="Arial" w:hAnsi="Arial" w:cs="Arial"/>
          <w:i w:val="0"/>
          <w:iCs/>
          <w:color w:val="auto"/>
        </w:rPr>
        <w:t>The rest is not applicable to this project.</w:t>
      </w:r>
      <w:r>
        <w:rPr>
          <w:rFonts w:ascii="Arial" w:hAnsi="Arial" w:cs="Arial"/>
        </w:rPr>
        <w:t xml:space="preserve"> </w:t>
      </w:r>
      <w:bookmarkEnd w:id="59"/>
    </w:p>
    <w:p>
      <w:pPr>
        <w:pStyle w:val="2"/>
        <w:rPr>
          <w:rFonts w:ascii="Arial" w:hAnsi="Arial" w:cs="Arial"/>
        </w:rPr>
      </w:pPr>
      <w:bookmarkStart w:id="60" w:name="_Toc207768275"/>
      <w:bookmarkStart w:id="61" w:name="_Toc368912274"/>
      <w:r>
        <w:t>System Architecture</w:t>
      </w:r>
      <w:bookmarkEnd w:id="60"/>
      <w:bookmarkEnd w:id="61"/>
      <w:bookmarkStart w:id="62" w:name="_Toc207768276"/>
    </w:p>
    <w:p>
      <w:pPr>
        <w:pStyle w:val="4"/>
      </w:pPr>
      <w:bookmarkStart w:id="63" w:name="_Toc368912275"/>
      <w:r>
        <w:t>System Architecture Diagram. (Not Necessary)</w:t>
      </w:r>
      <w:bookmarkEnd w:id="62"/>
      <w:bookmarkEnd w:id="63"/>
      <w:bookmarkStart w:id="64" w:name="_Toc207768278"/>
    </w:p>
    <w:p>
      <w:pPr>
        <w:pStyle w:val="32"/>
        <w:jc w:val="both"/>
        <w:rPr>
          <w:rFonts w:ascii="Arial" w:hAnsi="Arial" w:cs="Arial"/>
          <w:i w:val="0"/>
          <w:iCs/>
        </w:rPr>
      </w:pPr>
    </w:p>
    <w:p>
      <w:pPr>
        <w:pStyle w:val="32"/>
        <w:ind w:firstLine="720"/>
        <w:jc w:val="both"/>
        <w:rPr>
          <w:rFonts w:ascii="Arial" w:hAnsi="Arial" w:cs="Arial"/>
        </w:rPr>
      </w:pPr>
      <w:r>
        <w:rPr>
          <w:rFonts w:ascii="Arial" w:hAnsi="Arial" w:cs="Arial"/>
          <w:i w:val="0"/>
          <w:iCs/>
          <w:color w:val="auto"/>
        </w:rPr>
        <w:t>Not applicable to this project.</w:t>
      </w:r>
      <w:r>
        <w:rPr>
          <w:rFonts w:ascii="Arial" w:hAnsi="Arial" w:cs="Arial"/>
        </w:rPr>
        <w:t xml:space="preserve"> </w:t>
      </w:r>
    </w:p>
    <w:p>
      <w:pPr>
        <w:pStyle w:val="4"/>
        <w:rPr>
          <w:rFonts w:ascii="Arial" w:hAnsi="Arial" w:cs="Arial"/>
          <w:i w:val="0"/>
          <w:iCs/>
          <w:color w:val="auto"/>
        </w:rPr>
      </w:pPr>
      <w:bookmarkStart w:id="65" w:name="_Toc368912276"/>
      <w:r>
        <w:t>System Use-Cases</w:t>
      </w:r>
      <w:bookmarkEnd w:id="64"/>
      <w:bookmarkEnd w:id="65"/>
      <w:bookmarkStart w:id="66" w:name="_Toc207768279"/>
    </w:p>
    <w:p/>
    <w:p>
      <w:pPr>
        <w:pStyle w:val="32"/>
        <w:jc w:val="both"/>
        <w:rPr>
          <w:rFonts w:ascii="Arial" w:hAnsi="Arial" w:cs="Arial"/>
          <w:b/>
          <w:bCs/>
          <w:i w:val="0"/>
          <w:iCs/>
          <w:color w:val="auto"/>
        </w:rPr>
      </w:pPr>
      <w:r>
        <w:rPr>
          <w:rFonts w:ascii="Arial" w:hAnsi="Arial" w:cs="Arial"/>
          <w:b/>
          <w:bCs/>
          <w:i w:val="0"/>
          <w:iCs/>
          <w:color w:val="auto"/>
        </w:rPr>
        <w:t>Use-case Diagrams:</w:t>
      </w:r>
    </w:p>
    <w:p>
      <w:pPr>
        <w:pStyle w:val="9"/>
      </w:pPr>
    </w:p>
    <w:p>
      <w:pPr>
        <w:pStyle w:val="9"/>
        <w:numPr>
          <w:ilvl w:val="0"/>
          <w:numId w:val="9"/>
        </w:numPr>
        <w:spacing w:line="360" w:lineRule="auto"/>
        <w:ind w:left="420" w:leftChars="0" w:hanging="420" w:firstLineChars="0"/>
        <w:jc w:val="both"/>
        <w:rPr>
          <w:rStyle w:val="43"/>
          <w:rFonts w:ascii="Arial" w:hAnsi="Arial" w:cs="Arial"/>
          <w:color w:val="000000" w:themeColor="text1"/>
          <w14:textFill>
            <w14:solidFill>
              <w14:schemeClr w14:val="tx1"/>
            </w14:solidFill>
          </w14:textFill>
        </w:rPr>
      </w:pPr>
      <w:r>
        <w:rPr>
          <w:rStyle w:val="43"/>
          <w:rFonts w:ascii="Arial" w:hAnsi="Arial" w:cs="Arial"/>
          <w:color w:val="000000" w:themeColor="text1"/>
          <w14:textFill>
            <w14:solidFill>
              <w14:schemeClr w14:val="tx1"/>
            </w14:solidFill>
          </w14:textFill>
        </w:rPr>
        <w:t>It is also called behavioral UML diagram. It gives a graphic over-view of the actors involved in a system directly. It shows how different functions needed by the actors and how they  interact.</w:t>
      </w:r>
      <w:r>
        <w:rPr>
          <w:rStyle w:val="43"/>
          <w:rFonts w:hint="default" w:ascii="Arial" w:hAnsi="Arial" w:cs="Arial"/>
          <w:color w:val="000000" w:themeColor="text1"/>
          <w:lang w:val="en-US"/>
          <w14:textFill>
            <w14:solidFill>
              <w14:schemeClr w14:val="tx1"/>
            </w14:solidFill>
          </w14:textFill>
        </w:rPr>
        <w:t xml:space="preserve"> </w:t>
      </w:r>
      <w:r>
        <w:rPr>
          <w:rStyle w:val="43"/>
          <w:rFonts w:ascii="Arial" w:hAnsi="Arial" w:cs="Arial"/>
          <w:color w:val="000000" w:themeColor="text1"/>
          <w14:textFill>
            <w14:solidFill>
              <w14:schemeClr w14:val="tx1"/>
            </w14:solidFill>
          </w14:textFill>
        </w:rPr>
        <w:t>Moreover, the diagram gives a clear picture of the user and system relationships. The below use-case diagram depicts the elements involved in the application.</w:t>
      </w:r>
    </w:p>
    <w:p>
      <w:pPr>
        <w:pStyle w:val="17"/>
        <w:numPr>
          <w:ilvl w:val="0"/>
          <w:numId w:val="9"/>
        </w:numPr>
        <w:shd w:val="clear" w:color="auto" w:fill="FFFFFF"/>
        <w:spacing w:beforeAutospacing="0" w:after="360" w:afterAutospacing="0" w:line="360" w:lineRule="auto"/>
        <w:ind w:left="420" w:leftChars="0" w:hanging="420" w:firstLineChars="0"/>
        <w:jc w:val="both"/>
        <w:rPr>
          <w:rFonts w:ascii="Arial" w:hAnsi="Arial"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The use case diagrams show the main parts of the system and how information moves between them. The label “include” indicates that the sub-processes of the main processes</w:t>
      </w:r>
      <w:r>
        <w:rPr>
          <w:rFonts w:hint="default" w:ascii="Arial" w:hAnsi="Arial" w:cs="Arial"/>
          <w:color w:val="000000" w:themeColor="text1"/>
          <w:sz w:val="20"/>
          <w:szCs w:val="20"/>
          <w:shd w:val="clear" w:color="auto" w:fill="FFFFFF"/>
          <w:lang w:val="en-US"/>
          <w14:textFill>
            <w14:solidFill>
              <w14:schemeClr w14:val="tx1"/>
            </w14:solidFill>
          </w14:textFill>
        </w:rPr>
        <w:t xml:space="preserve"> which</w:t>
      </w:r>
      <w:r>
        <w:rPr>
          <w:rFonts w:ascii="Arial" w:hAnsi="Arial" w:cs="Arial"/>
          <w:color w:val="000000" w:themeColor="text1"/>
          <w:sz w:val="20"/>
          <w:szCs w:val="20"/>
          <w:shd w:val="clear" w:color="auto" w:fill="FFFFFF"/>
          <w14:textFill>
            <w14:solidFill>
              <w14:schemeClr w14:val="tx1"/>
            </w14:solidFill>
          </w14:textFill>
        </w:rPr>
        <w:t xml:space="preserve"> must be included to complete the task.</w:t>
      </w:r>
    </w:p>
    <w:p>
      <w:pPr>
        <w:pStyle w:val="17"/>
        <w:numPr>
          <w:ilvl w:val="0"/>
          <w:numId w:val="9"/>
        </w:numPr>
        <w:shd w:val="clear" w:color="auto" w:fill="FFFFFF"/>
        <w:spacing w:beforeAutospacing="0" w:after="360" w:afterAutospacing="0" w:line="360" w:lineRule="auto"/>
        <w:ind w:left="420" w:leftChars="0" w:hanging="420" w:firstLineChars="0"/>
        <w:jc w:val="both"/>
        <w:rPr>
          <w:rFonts w:ascii="Arial" w:hAnsi="Arial"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 xml:space="preserve"> The client </w:t>
      </w:r>
      <w:r>
        <w:rPr>
          <w:rFonts w:hint="default" w:ascii="Arial" w:hAnsi="Arial" w:cs="Arial"/>
          <w:color w:val="000000" w:themeColor="text1"/>
          <w:sz w:val="20"/>
          <w:szCs w:val="20"/>
          <w:shd w:val="clear" w:color="auto" w:fill="FFFFFF"/>
          <w:lang w:val="en-US"/>
          <w14:textFill>
            <w14:solidFill>
              <w14:schemeClr w14:val="tx1"/>
            </w14:solidFill>
          </w14:textFill>
        </w:rPr>
        <w:t>login</w:t>
      </w:r>
      <w:r>
        <w:rPr>
          <w:rFonts w:ascii="Arial" w:hAnsi="Arial" w:cs="Arial"/>
          <w:color w:val="000000" w:themeColor="text1"/>
          <w:sz w:val="20"/>
          <w:szCs w:val="20"/>
          <w:shd w:val="clear" w:color="auto" w:fill="FFFFFF"/>
          <w14:textFill>
            <w14:solidFill>
              <w14:schemeClr w14:val="tx1"/>
            </w14:solidFill>
          </w14:textFill>
        </w:rPr>
        <w:t xml:space="preserve"> into </w:t>
      </w:r>
      <w:r>
        <w:rPr>
          <w:rFonts w:hint="default" w:ascii="Arial" w:hAnsi="Arial" w:cs="Arial"/>
          <w:color w:val="000000" w:themeColor="text1"/>
          <w:sz w:val="20"/>
          <w:szCs w:val="20"/>
          <w:shd w:val="clear" w:color="auto" w:fill="FFFFFF"/>
          <w:lang w:val="en-US"/>
          <w14:textFill>
            <w14:solidFill>
              <w14:schemeClr w14:val="tx1"/>
            </w14:solidFill>
          </w14:textFill>
        </w:rPr>
        <w:t>the portal</w:t>
      </w:r>
      <w:r>
        <w:rPr>
          <w:rFonts w:ascii="Arial" w:hAnsi="Arial" w:cs="Arial"/>
          <w:color w:val="000000" w:themeColor="text1"/>
          <w:sz w:val="20"/>
          <w:szCs w:val="20"/>
          <w:shd w:val="clear" w:color="auto" w:fill="FFFFFF"/>
          <w14:textFill>
            <w14:solidFill>
              <w14:schemeClr w14:val="tx1"/>
            </w14:solidFill>
          </w14:textFill>
        </w:rPr>
        <w:t xml:space="preserve"> and they can check for conditions as mentioned in below diagram. </w:t>
      </w:r>
    </w:p>
    <w:p>
      <w:pPr>
        <w:pStyle w:val="17"/>
        <w:numPr>
          <w:ilvl w:val="0"/>
          <w:numId w:val="9"/>
        </w:numPr>
        <w:shd w:val="clear" w:color="auto" w:fill="FFFFFF"/>
        <w:spacing w:beforeAutospacing="0" w:after="360" w:afterAutospacing="0" w:line="360" w:lineRule="auto"/>
        <w:ind w:left="420" w:leftChars="0" w:hanging="420" w:firstLineChars="0"/>
        <w:jc w:val="both"/>
        <w:rPr>
          <w:rFonts w:ascii="Arial" w:hAnsi="Arial" w:cs="Arial"/>
          <w:color w:val="000000" w:themeColor="text1"/>
          <w:sz w:val="20"/>
          <w:szCs w:val="20"/>
          <w:shd w:val="clear" w:color="auto" w:fill="FFFFFF"/>
          <w14:textFill>
            <w14:solidFill>
              <w14:schemeClr w14:val="tx1"/>
            </w14:solidFill>
          </w14:textFill>
        </w:rPr>
      </w:pPr>
      <w:r>
        <w:rPr>
          <w:rFonts w:ascii="Arial" w:hAnsi="Arial" w:cs="Arial"/>
          <w:color w:val="000000" w:themeColor="text1"/>
          <w:sz w:val="20"/>
          <w:szCs w:val="20"/>
          <w:shd w:val="clear" w:color="auto" w:fill="FFFFFF"/>
          <w14:textFill>
            <w14:solidFill>
              <w14:schemeClr w14:val="tx1"/>
            </w14:solidFill>
          </w14:textFill>
        </w:rPr>
        <w:t>This diagram shows the reservation</w:t>
      </w:r>
      <w:r>
        <w:rPr>
          <w:rFonts w:hint="default" w:ascii="Arial" w:hAnsi="Arial" w:cs="Arial"/>
          <w:color w:val="000000" w:themeColor="text1"/>
          <w:sz w:val="20"/>
          <w:szCs w:val="20"/>
          <w:shd w:val="clear" w:color="auto" w:fill="FFFFFF"/>
          <w:lang w:val="en-US"/>
          <w14:textFill>
            <w14:solidFill>
              <w14:schemeClr w14:val="tx1"/>
            </w14:solidFill>
          </w14:textFill>
        </w:rPr>
        <w:t xml:space="preserve"> process</w:t>
      </w:r>
      <w:r>
        <w:rPr>
          <w:rFonts w:ascii="Arial" w:hAnsi="Arial" w:cs="Arial"/>
          <w:color w:val="000000" w:themeColor="text1"/>
          <w:sz w:val="20"/>
          <w:szCs w:val="20"/>
          <w:shd w:val="clear" w:color="auto" w:fill="FFFFFF"/>
          <w14:textFill>
            <w14:solidFill>
              <w14:schemeClr w14:val="tx1"/>
            </w14:solidFill>
          </w14:textFill>
        </w:rPr>
        <w:t xml:space="preserve"> made by the client. The service details of the chosen reservations</w:t>
      </w:r>
      <w:r>
        <w:rPr>
          <w:rFonts w:hint="default" w:ascii="Arial" w:hAnsi="Arial" w:cs="Arial"/>
          <w:color w:val="000000" w:themeColor="text1"/>
          <w:sz w:val="20"/>
          <w:szCs w:val="20"/>
          <w:shd w:val="clear" w:color="auto" w:fill="FFFFFF"/>
          <w:lang w:val="en-US"/>
          <w14:textFill>
            <w14:solidFill>
              <w14:schemeClr w14:val="tx1"/>
            </w14:solidFill>
          </w14:textFill>
        </w:rPr>
        <w:t>.</w:t>
      </w:r>
    </w:p>
    <w:p>
      <w:pPr>
        <w:pStyle w:val="17"/>
        <w:numPr>
          <w:ilvl w:val="0"/>
          <w:numId w:val="9"/>
        </w:numPr>
        <w:shd w:val="clear" w:color="auto" w:fill="FFFFFF"/>
        <w:spacing w:beforeAutospacing="0" w:after="360" w:afterAutospacing="0" w:line="360" w:lineRule="auto"/>
        <w:ind w:left="420" w:leftChars="0" w:hanging="420" w:firstLineChars="0"/>
        <w:jc w:val="both"/>
        <w:rPr>
          <w:rStyle w:val="43"/>
          <w:rFonts w:ascii="Arial" w:hAnsi="Arial" w:cs="Arial"/>
          <w:color w:val="000000" w:themeColor="text1"/>
          <w14:textFill>
            <w14:solidFill>
              <w14:schemeClr w14:val="tx1"/>
            </w14:solidFill>
          </w14:textFill>
        </w:rPr>
      </w:pPr>
      <w:r>
        <w:rPr>
          <w:rFonts w:ascii="Arial" w:hAnsi="Arial" w:cs="Arial"/>
          <w:color w:val="000000" w:themeColor="text1"/>
          <w:sz w:val="20"/>
          <w:szCs w:val="20"/>
          <w14:textFill>
            <w14:solidFill>
              <w14:schemeClr w14:val="tx1"/>
            </w14:solidFill>
          </w14:textFill>
        </w:rPr>
        <w:t>Server has ability to</w:t>
      </w:r>
      <w:r>
        <w:rPr>
          <w:rFonts w:hint="default" w:ascii="Arial" w:hAnsi="Arial" w:cs="Arial"/>
          <w:color w:val="000000" w:themeColor="text1"/>
          <w:sz w:val="20"/>
          <w:szCs w:val="20"/>
          <w:lang w:val="en-US"/>
          <w14:textFill>
            <w14:solidFill>
              <w14:schemeClr w14:val="tx1"/>
            </w14:solidFill>
          </w14:textFill>
        </w:rPr>
        <w:t xml:space="preserve"> </w:t>
      </w:r>
      <w:r>
        <w:rPr>
          <w:rFonts w:ascii="Arial" w:hAnsi="Arial" w:cs="Arial"/>
          <w:color w:val="000000" w:themeColor="text1"/>
          <w:sz w:val="20"/>
          <w:szCs w:val="20"/>
          <w14:textFill>
            <w14:solidFill>
              <w14:schemeClr w14:val="tx1"/>
            </w14:solidFill>
          </w14:textFill>
        </w:rPr>
        <w:t>update room</w:t>
      </w:r>
      <w:r>
        <w:rPr>
          <w:rFonts w:hint="default" w:ascii="Arial" w:hAnsi="Arial" w:cs="Arial"/>
          <w:color w:val="000000" w:themeColor="text1"/>
          <w:sz w:val="20"/>
          <w:szCs w:val="20"/>
          <w:lang w:val="en-US"/>
          <w14:textFill>
            <w14:solidFill>
              <w14:schemeClr w14:val="tx1"/>
            </w14:solidFill>
          </w14:textFill>
        </w:rPr>
        <w:t>s</w:t>
      </w:r>
      <w:r>
        <w:rPr>
          <w:rFonts w:ascii="Arial" w:hAnsi="Arial" w:cs="Arial"/>
          <w:color w:val="000000" w:themeColor="text1"/>
          <w:sz w:val="20"/>
          <w:szCs w:val="20"/>
          <w14:textFill>
            <w14:solidFill>
              <w14:schemeClr w14:val="tx1"/>
            </w14:solidFill>
          </w14:textFill>
        </w:rPr>
        <w:t xml:space="preserve"> </w:t>
      </w:r>
      <w:r>
        <w:rPr>
          <w:rFonts w:ascii="Arial" w:hAnsi="Arial" w:cs="Arial"/>
          <w:color w:val="000000" w:themeColor="text1"/>
          <w:sz w:val="20"/>
          <w:szCs w:val="20"/>
          <w:lang w:val="en-US"/>
          <w14:textFill>
            <w14:solidFill>
              <w14:schemeClr w14:val="tx1"/>
            </w14:solidFill>
          </w14:textFill>
        </w:rPr>
        <w:t>availability</w:t>
      </w:r>
      <w:r>
        <w:rPr>
          <w:rFonts w:ascii="Arial" w:hAnsi="Arial" w:cs="Arial"/>
          <w:color w:val="000000" w:themeColor="text1"/>
          <w:sz w:val="20"/>
          <w:szCs w:val="20"/>
          <w14:textFill>
            <w14:solidFill>
              <w14:schemeClr w14:val="tx1"/>
            </w14:solidFill>
          </w14:textFill>
        </w:rPr>
        <w:t>.</w:t>
      </w:r>
    </w:p>
    <w:p>
      <w:pPr>
        <w:pStyle w:val="9"/>
        <w:spacing w:line="360" w:lineRule="auto"/>
        <w:jc w:val="both"/>
        <w:rPr>
          <w:rStyle w:val="43"/>
          <w:rFonts w:ascii="Arial" w:hAnsi="Arial" w:cs="Arial"/>
          <w:color w:val="000000"/>
        </w:rPr>
      </w:pPr>
      <w:r>
        <w:rPr>
          <w:rStyle w:val="43"/>
          <w:rFonts w:ascii="Arial" w:hAnsi="Arial" w:cs="Arial"/>
          <w:color w:val="000000"/>
        </w:rPr>
        <w:drawing>
          <wp:inline distT="0" distB="0" distL="114300" distR="114300">
            <wp:extent cx="5671185" cy="5262245"/>
            <wp:effectExtent l="0" t="0" r="13335" b="10795"/>
            <wp:docPr id="10" name="Picture 10" descr="Screensho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70)"/>
                    <pic:cNvPicPr>
                      <a:picLocks noChangeAspect="1"/>
                    </pic:cNvPicPr>
                  </pic:nvPicPr>
                  <pic:blipFill>
                    <a:blip r:embed="rId8"/>
                    <a:stretch>
                      <a:fillRect/>
                    </a:stretch>
                  </pic:blipFill>
                  <pic:spPr>
                    <a:xfrm>
                      <a:off x="0" y="0"/>
                      <a:ext cx="5671185" cy="5262245"/>
                    </a:xfrm>
                    <a:prstGeom prst="rect">
                      <a:avLst/>
                    </a:prstGeom>
                  </pic:spPr>
                </pic:pic>
              </a:graphicData>
            </a:graphic>
          </wp:inline>
        </w:drawing>
      </w:r>
    </w:p>
    <w:p>
      <w:pPr>
        <w:pStyle w:val="9"/>
        <w:spacing w:line="360" w:lineRule="auto"/>
        <w:jc w:val="both"/>
        <w:rPr>
          <w:rStyle w:val="43"/>
          <w:rFonts w:ascii="Arial" w:hAnsi="Arial" w:cs="Arial"/>
          <w:b/>
          <w:bCs/>
          <w:color w:val="000000"/>
        </w:rPr>
      </w:pPr>
      <w:r>
        <w:rPr>
          <w:rStyle w:val="43"/>
          <w:rFonts w:ascii="Arial" w:hAnsi="Arial" w:cs="Arial"/>
          <w:b/>
          <w:bCs/>
          <w:color w:val="000000"/>
        </w:rPr>
        <w:t>Sequence Diagram:</w:t>
      </w:r>
    </w:p>
    <w:p>
      <w:pPr>
        <w:pStyle w:val="9"/>
        <w:numPr>
          <w:ilvl w:val="0"/>
          <w:numId w:val="9"/>
        </w:numPr>
        <w:spacing w:line="360" w:lineRule="auto"/>
        <w:ind w:left="420" w:leftChars="0" w:hanging="420" w:firstLineChars="0"/>
        <w:jc w:val="both"/>
        <w:rPr>
          <w:rStyle w:val="43"/>
          <w:rFonts w:ascii="Arial" w:hAnsi="Arial" w:cs="Arial"/>
          <w:color w:val="000000"/>
        </w:rPr>
      </w:pPr>
      <w:r>
        <w:rPr>
          <w:rStyle w:val="43"/>
          <w:rFonts w:ascii="Arial" w:hAnsi="Arial" w:cs="Arial"/>
          <w:color w:val="000000"/>
        </w:rPr>
        <w:t>Sequence diagram is also a type of UML which shows us the sequence of messages between two objects in a single iteration.</w:t>
      </w:r>
    </w:p>
    <w:p>
      <w:pPr>
        <w:numPr>
          <w:ilvl w:val="0"/>
          <w:numId w:val="9"/>
        </w:numPr>
        <w:shd w:val="clear" w:color="auto" w:fill="FFFFFF"/>
        <w:spacing w:line="360" w:lineRule="auto"/>
        <w:ind w:left="420" w:leftChars="0" w:hanging="420" w:firstLineChars="0"/>
        <w:jc w:val="both"/>
        <w:textAlignment w:val="baseline"/>
        <w:rPr>
          <w:rFonts w:ascii="Arial" w:hAnsi="Arial" w:cs="Arial"/>
          <w:color w:val="161616"/>
          <w:lang w:val="zh-CN" w:eastAsia="zh-CN"/>
        </w:rPr>
      </w:pPr>
      <w:r>
        <w:rPr>
          <w:rFonts w:ascii="Arial" w:hAnsi="Arial" w:cs="Arial"/>
          <w:color w:val="161616"/>
          <w:lang w:val="zh-CN" w:eastAsia="zh-CN"/>
        </w:rPr>
        <w:t>In sequence diagram, Client, Authentication page and Hotel Database acts as a lifelines. Firstly, client login to the page. If the user is authenticated then it shows user is present, if</w:t>
      </w:r>
      <w:r>
        <w:rPr>
          <w:rFonts w:ascii="Arial" w:hAnsi="Arial" w:cs="Arial"/>
          <w:color w:val="161616"/>
          <w:lang w:eastAsia="zh-CN"/>
        </w:rPr>
        <w:t xml:space="preserve"> </w:t>
      </w:r>
      <w:r>
        <w:rPr>
          <w:rFonts w:ascii="Arial" w:hAnsi="Arial" w:cs="Arial"/>
          <w:color w:val="161616"/>
          <w:lang w:val="zh-CN" w:eastAsia="zh-CN"/>
        </w:rPr>
        <w:t xml:space="preserve">not it replies to the client as </w:t>
      </w:r>
      <w:r>
        <w:rPr>
          <w:rFonts w:hint="default" w:ascii="Arial" w:hAnsi="Arial" w:cs="Arial"/>
          <w:color w:val="161616"/>
          <w:lang w:val="en-US" w:eastAsia="zh-CN"/>
        </w:rPr>
        <w:t>user not present</w:t>
      </w:r>
      <w:r>
        <w:rPr>
          <w:rFonts w:ascii="Arial" w:hAnsi="Arial" w:cs="Arial"/>
          <w:color w:val="161616"/>
          <w:lang w:val="zh-CN" w:eastAsia="zh-CN"/>
        </w:rPr>
        <w:t xml:space="preserve">. User information can be stored in Hotel Database. </w:t>
      </w:r>
    </w:p>
    <w:p>
      <w:pPr>
        <w:numPr>
          <w:ilvl w:val="0"/>
          <w:numId w:val="9"/>
        </w:numPr>
        <w:shd w:val="clear" w:color="auto" w:fill="FFFFFF"/>
        <w:spacing w:line="360" w:lineRule="auto"/>
        <w:ind w:left="420" w:leftChars="0" w:hanging="420" w:firstLineChars="0"/>
        <w:jc w:val="both"/>
        <w:textAlignment w:val="baseline"/>
        <w:rPr>
          <w:rStyle w:val="43"/>
          <w:rFonts w:ascii="Arial" w:hAnsi="Arial" w:cs="Arial"/>
          <w:color w:val="000000"/>
        </w:rPr>
      </w:pPr>
      <w:r>
        <w:rPr>
          <w:rFonts w:ascii="Arial" w:hAnsi="Arial" w:cs="Arial"/>
          <w:color w:val="161616"/>
          <w:lang w:val="zh-CN" w:eastAsia="zh-CN"/>
        </w:rPr>
        <w:t>Hotel database display the menu to client for selection of room with category and price. And also ask about details and confirmation of reservation</w:t>
      </w:r>
      <w:r>
        <w:rPr>
          <w:rFonts w:hint="default" w:ascii="Arial" w:hAnsi="Arial" w:cs="Arial"/>
          <w:color w:val="161616"/>
          <w:lang w:val="en-US" w:eastAsia="zh-CN"/>
        </w:rPr>
        <w:t>.</w:t>
      </w:r>
    </w:p>
    <w:p>
      <w:pPr>
        <w:pStyle w:val="9"/>
        <w:spacing w:line="360" w:lineRule="auto"/>
        <w:jc w:val="both"/>
        <w:rPr>
          <w:rStyle w:val="43"/>
          <w:rFonts w:hint="default" w:ascii="Arial" w:hAnsi="Arial" w:cs="Arial"/>
          <w:color w:val="000000"/>
          <w:lang w:val="en-US"/>
        </w:rPr>
      </w:pPr>
      <w:r>
        <w:rPr>
          <w:rStyle w:val="43"/>
          <w:rFonts w:hint="default" w:ascii="Arial" w:hAnsi="Arial" w:cs="Arial"/>
          <w:color w:val="000000"/>
          <w:lang w:val="en-US"/>
        </w:rPr>
        <w:drawing>
          <wp:inline distT="0" distB="0" distL="114300" distR="114300">
            <wp:extent cx="5644515" cy="4558665"/>
            <wp:effectExtent l="0" t="0" r="9525" b="13335"/>
            <wp:docPr id="1" name="Picture 1" descr="SequenceDiagram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quenceDiagrampic"/>
                    <pic:cNvPicPr>
                      <a:picLocks noChangeAspect="1"/>
                    </pic:cNvPicPr>
                  </pic:nvPicPr>
                  <pic:blipFill>
                    <a:blip r:embed="rId9"/>
                    <a:stretch>
                      <a:fillRect/>
                    </a:stretch>
                  </pic:blipFill>
                  <pic:spPr>
                    <a:xfrm>
                      <a:off x="0" y="0"/>
                      <a:ext cx="5644515" cy="4558665"/>
                    </a:xfrm>
                    <a:prstGeom prst="rect">
                      <a:avLst/>
                    </a:prstGeom>
                  </pic:spPr>
                </pic:pic>
              </a:graphicData>
            </a:graphic>
          </wp:inline>
        </w:drawing>
      </w:r>
    </w:p>
    <w:p>
      <w:pPr>
        <w:pStyle w:val="9"/>
        <w:spacing w:line="360" w:lineRule="auto"/>
        <w:jc w:val="both"/>
        <w:rPr>
          <w:rStyle w:val="43"/>
          <w:rFonts w:ascii="Arial" w:hAnsi="Arial" w:cs="Arial"/>
          <w:b/>
          <w:bCs/>
          <w:color w:val="000000"/>
        </w:rPr>
      </w:pPr>
      <w:r>
        <w:rPr>
          <w:rStyle w:val="43"/>
          <w:rFonts w:ascii="Arial" w:hAnsi="Arial" w:cs="Arial"/>
          <w:b/>
          <w:bCs/>
          <w:color w:val="000000"/>
        </w:rPr>
        <w:t>Class Diagram:</w:t>
      </w:r>
    </w:p>
    <w:p>
      <w:pPr>
        <w:pStyle w:val="9"/>
        <w:spacing w:line="360" w:lineRule="auto"/>
        <w:ind w:left="720" w:firstLine="720"/>
        <w:jc w:val="both"/>
        <w:rPr>
          <w:rStyle w:val="43"/>
          <w:rFonts w:ascii="Arial" w:hAnsi="Arial" w:cs="Arial"/>
          <w:color w:val="000000"/>
        </w:rPr>
      </w:pPr>
      <w:r>
        <w:rPr>
          <w:rStyle w:val="43"/>
          <w:rFonts w:ascii="Arial" w:hAnsi="Arial" w:cs="Arial"/>
          <w:color w:val="000000"/>
        </w:rPr>
        <w:t>This is most frequently used UML diagram in software design. It is called as a main building block of any design. It illustrates the classes in a system, attributes and operations of each class and relation between each class.</w:t>
      </w:r>
    </w:p>
    <w:p>
      <w:pPr>
        <w:pStyle w:val="9"/>
        <w:spacing w:line="360" w:lineRule="auto"/>
        <w:jc w:val="both"/>
        <w:rPr>
          <w:rFonts w:ascii="Arial" w:hAnsi="Arial" w:cs="Arial"/>
          <w:i w:val="0"/>
          <w:iCs/>
        </w:rPr>
      </w:pPr>
      <w:r>
        <w:rPr>
          <w:rFonts w:ascii="Arial" w:hAnsi="Arial" w:cs="Arial"/>
          <w:b/>
          <w:bCs/>
          <w:i w:val="0"/>
          <w:iCs/>
          <w:color w:val="auto"/>
        </w:rPr>
        <w:drawing>
          <wp:inline distT="0" distB="0" distL="114300" distR="114300">
            <wp:extent cx="5482590" cy="4476750"/>
            <wp:effectExtent l="0" t="0" r="3810" b="3810"/>
            <wp:docPr id="2" name="Picture 2" descr="Screenshot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88)"/>
                    <pic:cNvPicPr>
                      <a:picLocks noChangeAspect="1"/>
                    </pic:cNvPicPr>
                  </pic:nvPicPr>
                  <pic:blipFill>
                    <a:blip r:embed="rId10"/>
                    <a:stretch>
                      <a:fillRect/>
                    </a:stretch>
                  </pic:blipFill>
                  <pic:spPr>
                    <a:xfrm>
                      <a:off x="0" y="0"/>
                      <a:ext cx="5482590" cy="4476750"/>
                    </a:xfrm>
                    <a:prstGeom prst="rect">
                      <a:avLst/>
                    </a:prstGeom>
                  </pic:spPr>
                </pic:pic>
              </a:graphicData>
            </a:graphic>
          </wp:inline>
        </w:drawing>
      </w:r>
      <w:r>
        <w:rPr>
          <w:rFonts w:ascii="Arial" w:hAnsi="Arial" w:cs="Arial"/>
          <w:b/>
          <w:bCs/>
          <w:i w:val="0"/>
          <w:iCs/>
          <w:color w:val="auto"/>
        </w:rPr>
        <w:t xml:space="preserve"> </w:t>
      </w:r>
      <w:r>
        <w:rPr>
          <w:rFonts w:ascii="Arial" w:hAnsi="Arial" w:cs="Arial"/>
        </w:rPr>
        <w:t xml:space="preserve"> </w:t>
      </w:r>
    </w:p>
    <w:p>
      <w:pPr>
        <w:pStyle w:val="4"/>
      </w:pPr>
      <w:bookmarkStart w:id="67" w:name="_Toc368912277"/>
      <w:r>
        <w:t>Subsystem Architecture</w:t>
      </w:r>
      <w:bookmarkEnd w:id="66"/>
      <w:bookmarkEnd w:id="67"/>
      <w:bookmarkStart w:id="68" w:name="_Toc207768280"/>
    </w:p>
    <w:p>
      <w:pPr>
        <w:pStyle w:val="32"/>
        <w:jc w:val="both"/>
        <w:rPr>
          <w:rFonts w:ascii="Arial" w:hAnsi="Arial" w:cs="Arial"/>
          <w:i w:val="0"/>
          <w:iCs/>
        </w:rPr>
      </w:pPr>
    </w:p>
    <w:p>
      <w:pPr>
        <w:pStyle w:val="9"/>
        <w:spacing w:line="360" w:lineRule="auto"/>
        <w:ind w:left="720"/>
        <w:jc w:val="both"/>
        <w:rPr>
          <w:rFonts w:ascii="Arial" w:hAnsi="Arial" w:cs="Arial"/>
          <w:b/>
          <w:bCs/>
        </w:rPr>
      </w:pPr>
      <w:r>
        <w:rPr>
          <w:rFonts w:ascii="Arial" w:hAnsi="Arial" w:cs="Arial"/>
          <w:b/>
          <w:bCs/>
        </w:rPr>
        <w:t xml:space="preserve">Data flow diagram: </w:t>
      </w:r>
    </w:p>
    <w:p>
      <w:pPr>
        <w:pStyle w:val="9"/>
        <w:spacing w:line="360" w:lineRule="auto"/>
        <w:ind w:left="720"/>
        <w:jc w:val="both"/>
        <w:rPr>
          <w:rFonts w:ascii="Arial" w:hAnsi="Arial" w:cs="Arial"/>
        </w:rPr>
      </w:pPr>
      <w:r>
        <w:rPr>
          <w:rFonts w:ascii="Arial" w:hAnsi="Arial" w:cs="Arial"/>
          <w:b/>
          <w:bCs/>
        </w:rPr>
        <w:tab/>
      </w:r>
      <w:r>
        <w:rPr>
          <w:rFonts w:ascii="Arial" w:hAnsi="Arial" w:cs="Arial"/>
        </w:rPr>
        <w:t xml:space="preserve">Data flow diagram (DFD) is a visual aid to see the information flow within a system. It shows how data enters and leaves the system, what changes the information and flow of information, and where data is stored. </w:t>
      </w:r>
    </w:p>
    <w:p>
      <w:pPr>
        <w:pStyle w:val="9"/>
        <w:numPr>
          <w:ilvl w:val="0"/>
          <w:numId w:val="10"/>
        </w:numPr>
        <w:spacing w:line="360" w:lineRule="auto"/>
        <w:jc w:val="both"/>
        <w:rPr>
          <w:rFonts w:ascii="Arial" w:hAnsi="Arial" w:cs="Arial"/>
          <w:b/>
          <w:bCs/>
        </w:rPr>
      </w:pPr>
      <w:r>
        <w:rPr>
          <w:rFonts w:ascii="Arial" w:hAnsi="Arial" w:cs="Arial"/>
          <w:b/>
          <w:bCs/>
        </w:rPr>
        <w:t>0-level DFD</w:t>
      </w:r>
    </w:p>
    <w:p>
      <w:pPr>
        <w:spacing w:line="360" w:lineRule="auto"/>
        <w:ind w:left="600" w:leftChars="300" w:firstLine="1200" w:firstLineChars="600"/>
        <w:jc w:val="both"/>
        <w:rPr>
          <w:rFonts w:ascii="Arial" w:hAnsi="Arial" w:cs="Arial"/>
        </w:rPr>
      </w:pPr>
      <w:r>
        <w:rPr>
          <w:rFonts w:ascii="Arial" w:hAnsi="Arial" w:cs="Arial"/>
          <w:color w:val="212121"/>
          <w:shd w:val="clear" w:color="auto" w:fill="FFFFFF"/>
        </w:rPr>
        <w:t>The DFD Level 0 diagram for Hotel Management System is also known as the  context diagram of the system. The level 0 or context diagram presents the main idea as the basis for the subsequent levels. The basic idea is represented by a single process consisting of the main process, users, and data.</w:t>
      </w:r>
    </w:p>
    <w:p>
      <w:pPr>
        <w:pStyle w:val="9"/>
        <w:spacing w:line="360" w:lineRule="auto"/>
        <w:ind w:left="1440"/>
        <w:jc w:val="both"/>
        <w:rPr>
          <w:rFonts w:ascii="Arial" w:hAnsi="Arial" w:cs="Arial"/>
        </w:rPr>
      </w:pPr>
      <w:r>
        <w:rPr>
          <w:rFonts w:ascii="Arial" w:hAnsi="Arial" w:cs="Arial"/>
        </w:rPr>
        <w:t>The below diagram shows the 0-level DFD of hotel Reservation system.</w:t>
      </w:r>
    </w:p>
    <w:p>
      <w:pPr>
        <w:pStyle w:val="9"/>
        <w:spacing w:line="360" w:lineRule="auto"/>
        <w:jc w:val="both"/>
        <w:rPr>
          <w:rFonts w:hint="default" w:ascii="Arial" w:hAnsi="Arial" w:cs="Arial"/>
          <w:lang w:val="en-US"/>
        </w:rPr>
      </w:pPr>
      <w:r>
        <w:rPr>
          <w:rFonts w:hint="default" w:ascii="Arial" w:hAnsi="Arial" w:cs="Arial"/>
          <w:lang w:val="en-US"/>
        </w:rPr>
        <w:drawing>
          <wp:inline distT="0" distB="0" distL="114300" distR="114300">
            <wp:extent cx="5478780" cy="2355215"/>
            <wp:effectExtent l="0" t="0" r="7620" b="6985"/>
            <wp:docPr id="6" name="Picture 6" descr="Screenshot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96)"/>
                    <pic:cNvPicPr>
                      <a:picLocks noChangeAspect="1"/>
                    </pic:cNvPicPr>
                  </pic:nvPicPr>
                  <pic:blipFill>
                    <a:blip r:embed="rId11"/>
                    <a:stretch>
                      <a:fillRect/>
                    </a:stretch>
                  </pic:blipFill>
                  <pic:spPr>
                    <a:xfrm>
                      <a:off x="0" y="0"/>
                      <a:ext cx="5478780" cy="2355215"/>
                    </a:xfrm>
                    <a:prstGeom prst="rect">
                      <a:avLst/>
                    </a:prstGeom>
                  </pic:spPr>
                </pic:pic>
              </a:graphicData>
            </a:graphic>
          </wp:inline>
        </w:drawing>
      </w:r>
    </w:p>
    <w:p>
      <w:pPr>
        <w:pStyle w:val="9"/>
        <w:numPr>
          <w:ilvl w:val="0"/>
          <w:numId w:val="10"/>
        </w:numPr>
        <w:spacing w:line="360" w:lineRule="auto"/>
        <w:jc w:val="both"/>
        <w:rPr>
          <w:rFonts w:ascii="Arial" w:hAnsi="Arial" w:cs="Arial"/>
          <w:b/>
          <w:bCs/>
        </w:rPr>
      </w:pPr>
      <w:r>
        <w:rPr>
          <w:rFonts w:ascii="Arial" w:hAnsi="Arial" w:cs="Arial"/>
          <w:b/>
          <w:bCs/>
        </w:rPr>
        <w:t>1-level DFD</w:t>
      </w:r>
    </w:p>
    <w:p>
      <w:pPr>
        <w:pStyle w:val="9"/>
        <w:spacing w:line="360" w:lineRule="auto"/>
        <w:ind w:left="1080"/>
        <w:jc w:val="both"/>
        <w:rPr>
          <w:rFonts w:ascii="Arial" w:hAnsi="Arial" w:cs="Arial"/>
        </w:rPr>
      </w:pPr>
      <w:bookmarkStart w:id="69" w:name="_Int_sG4XKqgj"/>
      <w:r>
        <w:rPr>
          <w:rFonts w:ascii="Arial" w:hAnsi="Arial" w:cs="Arial"/>
          <w:color w:val="212121"/>
          <w:shd w:val="clear" w:color="auto" w:fill="FFFFFF"/>
        </w:rPr>
        <w:t>This</w:t>
      </w:r>
      <w:bookmarkEnd w:id="69"/>
      <w:r>
        <w:rPr>
          <w:rFonts w:ascii="Arial" w:hAnsi="Arial" w:cs="Arial"/>
          <w:color w:val="212121"/>
          <w:shd w:val="clear" w:color="auto" w:fill="FFFFFF"/>
        </w:rPr>
        <w:t xml:space="preserve"> level 1 diagram shows how data flows through the system. In addition to, its content comes from the previous level, which helps you understand the main process of the Hotel Management System even more. In DFD level 1, the diagram also shows more information about how processing works.</w:t>
      </w:r>
      <w:r>
        <w:rPr>
          <w:rFonts w:ascii="Arial" w:hAnsi="Arial" w:cs="Arial"/>
          <w:color w:val="212121"/>
        </w:rPr>
        <w:br w:type="textWrapping"/>
      </w:r>
    </w:p>
    <w:p>
      <w:pPr>
        <w:pStyle w:val="9"/>
        <w:spacing w:line="360" w:lineRule="auto"/>
        <w:ind w:left="1080"/>
        <w:jc w:val="both"/>
        <w:rPr>
          <w:rFonts w:ascii="Arial" w:hAnsi="Arial" w:cs="Arial"/>
        </w:rPr>
      </w:pPr>
      <w:r>
        <w:rPr>
          <w:rFonts w:ascii="Arial" w:hAnsi="Arial" w:cs="Arial"/>
        </w:rPr>
        <w:t>The below diagram shows the 1-level DFD of hotel reservation system.</w:t>
      </w:r>
    </w:p>
    <w:p>
      <w:pPr>
        <w:pStyle w:val="9"/>
        <w:spacing w:line="360" w:lineRule="auto"/>
        <w:ind w:left="1080"/>
        <w:jc w:val="both"/>
        <w:rPr>
          <w:rFonts w:ascii="Arial" w:hAnsi="Arial" w:cs="Arial"/>
        </w:rPr>
      </w:pPr>
    </w:p>
    <w:p>
      <w:pPr>
        <w:pStyle w:val="9"/>
        <w:spacing w:line="360" w:lineRule="auto"/>
        <w:jc w:val="both"/>
        <w:rPr>
          <w:rFonts w:ascii="Arial" w:hAnsi="Arial" w:cs="Arial"/>
        </w:rPr>
      </w:pPr>
      <w:r>
        <w:rPr>
          <w:rFonts w:ascii="Arial" w:hAnsi="Arial" w:cs="Arial"/>
        </w:rPr>
        <w:drawing>
          <wp:inline distT="0" distB="0" distL="114300" distR="114300">
            <wp:extent cx="5478145" cy="4112260"/>
            <wp:effectExtent l="0" t="0" r="8255" b="2540"/>
            <wp:docPr id="13" name="Picture 13" descr="Screenshot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77)"/>
                    <pic:cNvPicPr>
                      <a:picLocks noChangeAspect="1"/>
                    </pic:cNvPicPr>
                  </pic:nvPicPr>
                  <pic:blipFill>
                    <a:blip r:embed="rId12"/>
                    <a:stretch>
                      <a:fillRect/>
                    </a:stretch>
                  </pic:blipFill>
                  <pic:spPr>
                    <a:xfrm>
                      <a:off x="0" y="0"/>
                      <a:ext cx="5478145" cy="4112260"/>
                    </a:xfrm>
                    <a:prstGeom prst="rect">
                      <a:avLst/>
                    </a:prstGeom>
                  </pic:spPr>
                </pic:pic>
              </a:graphicData>
            </a:graphic>
          </wp:inline>
        </w:drawing>
      </w:r>
    </w:p>
    <w:p>
      <w:pPr>
        <w:pStyle w:val="9"/>
        <w:spacing w:line="360" w:lineRule="auto"/>
        <w:jc w:val="both"/>
        <w:rPr>
          <w:rFonts w:ascii="Arial" w:hAnsi="Arial" w:cs="Arial"/>
          <w:b/>
          <w:bCs/>
        </w:rPr>
      </w:pPr>
      <w:r>
        <w:rPr>
          <w:rFonts w:ascii="Arial" w:hAnsi="Arial" w:cs="Arial"/>
          <w:b/>
          <w:bCs/>
        </w:rPr>
        <w:t>Flow chart:</w:t>
      </w:r>
    </w:p>
    <w:p>
      <w:pPr>
        <w:pStyle w:val="9"/>
        <w:numPr>
          <w:ilvl w:val="0"/>
          <w:numId w:val="11"/>
        </w:numPr>
        <w:spacing w:line="360" w:lineRule="auto"/>
        <w:ind w:left="420" w:leftChars="0" w:hanging="420" w:firstLineChars="0"/>
        <w:jc w:val="both"/>
        <w:rPr>
          <w:rFonts w:ascii="Arial" w:hAnsi="Arial" w:cs="Arial"/>
          <w:sz w:val="20"/>
          <w:szCs w:val="20"/>
        </w:rPr>
      </w:pPr>
      <w:r>
        <w:rPr>
          <w:rFonts w:ascii="Arial" w:hAnsi="Arial" w:cs="Arial"/>
          <w:sz w:val="20"/>
          <w:szCs w:val="20"/>
        </w:rPr>
        <w:t>Flow chart gives a brief description of the workflow involved in the application. The below diagram shows you the flow of work.</w:t>
      </w:r>
    </w:p>
    <w:p>
      <w:pPr>
        <w:numPr>
          <w:ilvl w:val="0"/>
          <w:numId w:val="11"/>
        </w:numPr>
        <w:spacing w:line="360" w:lineRule="auto"/>
        <w:ind w:left="420" w:leftChars="0" w:hanging="420" w:firstLineChars="0"/>
        <w:jc w:val="both"/>
        <w:rPr>
          <w:sz w:val="20"/>
          <w:szCs w:val="20"/>
        </w:rPr>
      </w:pPr>
      <w:r>
        <w:rPr>
          <w:rFonts w:ascii="Arial" w:hAnsi="Arial" w:cs="Arial"/>
          <w:sz w:val="20"/>
          <w:szCs w:val="20"/>
        </w:rPr>
        <w:t>In this flow chart as mentioned above, client has to go through authentication, if conditio</w:t>
      </w:r>
      <w:r>
        <w:rPr>
          <w:rFonts w:hint="default" w:ascii="Arial" w:hAnsi="Arial" w:cs="Arial"/>
          <w:sz w:val="20"/>
          <w:szCs w:val="20"/>
          <w:lang w:val="en-US"/>
        </w:rPr>
        <w:t xml:space="preserve">ns </w:t>
      </w:r>
      <w:r>
        <w:rPr>
          <w:rFonts w:ascii="Arial" w:hAnsi="Arial" w:cs="Arial"/>
          <w:sz w:val="20"/>
          <w:szCs w:val="20"/>
        </w:rPr>
        <w:t>pas</w:t>
      </w:r>
      <w:r>
        <w:rPr>
          <w:rFonts w:hint="default" w:ascii="Arial" w:hAnsi="Arial" w:cs="Arial"/>
          <w:sz w:val="20"/>
          <w:szCs w:val="20"/>
          <w:lang w:val="en-US"/>
        </w:rPr>
        <w:t>s</w:t>
      </w:r>
      <w:r>
        <w:rPr>
          <w:rFonts w:ascii="Arial" w:hAnsi="Arial" w:cs="Arial"/>
          <w:sz w:val="20"/>
          <w:szCs w:val="20"/>
        </w:rPr>
        <w:t xml:space="preserve"> they have</w:t>
      </w:r>
      <w:r>
        <w:rPr>
          <w:rFonts w:hint="default" w:ascii="Arial" w:hAnsi="Arial" w:cs="Arial"/>
          <w:sz w:val="20"/>
          <w:szCs w:val="20"/>
          <w:lang w:val="en-US"/>
        </w:rPr>
        <w:t xml:space="preserve"> </w:t>
      </w:r>
      <w:r>
        <w:rPr>
          <w:rFonts w:ascii="Arial" w:hAnsi="Arial" w:cs="Arial"/>
          <w:sz w:val="20"/>
          <w:szCs w:val="20"/>
        </w:rPr>
        <w:t>access</w:t>
      </w:r>
      <w:r>
        <w:rPr>
          <w:rFonts w:hint="default" w:ascii="Arial" w:hAnsi="Arial" w:cs="Arial"/>
          <w:sz w:val="20"/>
          <w:szCs w:val="20"/>
          <w:lang w:val="en-US"/>
        </w:rPr>
        <w:t xml:space="preserve"> to</w:t>
      </w:r>
      <w:r>
        <w:rPr>
          <w:rFonts w:ascii="Arial" w:hAnsi="Arial" w:cs="Arial"/>
          <w:sz w:val="20"/>
          <w:szCs w:val="20"/>
        </w:rPr>
        <w:t xml:space="preserve"> search for ideal rooms.</w:t>
      </w:r>
      <w:r>
        <w:rPr>
          <w:rFonts w:hint="default" w:ascii="Arial" w:hAnsi="Arial" w:cs="Arial"/>
          <w:sz w:val="20"/>
          <w:szCs w:val="20"/>
          <w:lang w:val="en-US"/>
        </w:rPr>
        <w:t xml:space="preserve"> After selecting the desired rooms,</w:t>
      </w:r>
      <w:r>
        <w:rPr>
          <w:rFonts w:ascii="Arial" w:hAnsi="Arial" w:cs="Arial"/>
          <w:sz w:val="20"/>
          <w:szCs w:val="20"/>
        </w:rPr>
        <w:t xml:space="preserve"> </w:t>
      </w:r>
      <w:r>
        <w:rPr>
          <w:rFonts w:hint="default" w:ascii="Arial" w:hAnsi="Arial" w:cs="Arial"/>
          <w:sz w:val="20"/>
          <w:szCs w:val="20"/>
          <w:lang w:val="en-US"/>
        </w:rPr>
        <w:t>it</w:t>
      </w:r>
      <w:r>
        <w:rPr>
          <w:rFonts w:ascii="Arial" w:hAnsi="Arial" w:cs="Arial"/>
          <w:sz w:val="20"/>
          <w:szCs w:val="20"/>
        </w:rPr>
        <w:t xml:space="preserve"> check</w:t>
      </w:r>
      <w:r>
        <w:rPr>
          <w:rFonts w:hint="default" w:ascii="Arial" w:hAnsi="Arial" w:cs="Arial"/>
          <w:sz w:val="20"/>
          <w:szCs w:val="20"/>
          <w:lang w:val="en-US"/>
        </w:rPr>
        <w:t>s</w:t>
      </w:r>
      <w:r>
        <w:rPr>
          <w:rFonts w:ascii="Arial" w:hAnsi="Arial" w:cs="Arial"/>
          <w:sz w:val="20"/>
          <w:szCs w:val="20"/>
        </w:rPr>
        <w:t xml:space="preserve"> for room </w:t>
      </w:r>
      <w:bookmarkStart w:id="70" w:name="_Int_oY2Y2oeO"/>
      <w:r>
        <w:rPr>
          <w:rFonts w:ascii="Arial" w:hAnsi="Arial" w:cs="Arial"/>
          <w:sz w:val="20"/>
          <w:szCs w:val="20"/>
        </w:rPr>
        <w:t>availability</w:t>
      </w:r>
      <w:bookmarkEnd w:id="70"/>
      <w:r>
        <w:rPr>
          <w:rFonts w:ascii="Arial" w:hAnsi="Arial" w:cs="Arial"/>
          <w:sz w:val="20"/>
          <w:szCs w:val="20"/>
        </w:rPr>
        <w:t xml:space="preserve">, </w:t>
      </w:r>
      <w:r>
        <w:rPr>
          <w:rFonts w:hint="default" w:ascii="Arial" w:hAnsi="Arial" w:cs="Arial"/>
          <w:sz w:val="20"/>
          <w:szCs w:val="20"/>
          <w:lang w:val="en-US"/>
        </w:rPr>
        <w:t>it confirms the reservation from the client and proceed with the reservation.</w:t>
      </w:r>
    </w:p>
    <w:p>
      <w:pPr>
        <w:pStyle w:val="9"/>
        <w:spacing w:line="360" w:lineRule="auto"/>
        <w:ind w:left="720"/>
        <w:jc w:val="both"/>
        <w:rPr>
          <w:rFonts w:ascii="Arial" w:hAnsi="Arial" w:cs="Arial"/>
        </w:rPr>
      </w:pPr>
    </w:p>
    <w:p>
      <w:pPr>
        <w:pStyle w:val="9"/>
        <w:spacing w:line="360" w:lineRule="auto"/>
        <w:jc w:val="both"/>
        <w:rPr>
          <w:rFonts w:hint="default" w:ascii="Arial" w:hAnsi="Arial" w:cs="Arial"/>
          <w:lang w:val="en-US"/>
        </w:rPr>
      </w:pPr>
      <w:r>
        <w:rPr>
          <w:rFonts w:hint="default" w:ascii="Arial" w:hAnsi="Arial" w:cs="Arial"/>
          <w:lang w:val="en-US"/>
        </w:rPr>
        <w:drawing>
          <wp:inline distT="0" distB="0" distL="114300" distR="114300">
            <wp:extent cx="5400675" cy="5083175"/>
            <wp:effectExtent l="0" t="0" r="9525" b="6985"/>
            <wp:docPr id="5" name="Picture 5" descr="Screenshot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94)"/>
                    <pic:cNvPicPr>
                      <a:picLocks noChangeAspect="1"/>
                    </pic:cNvPicPr>
                  </pic:nvPicPr>
                  <pic:blipFill>
                    <a:blip r:embed="rId13"/>
                    <a:stretch>
                      <a:fillRect/>
                    </a:stretch>
                  </pic:blipFill>
                  <pic:spPr>
                    <a:xfrm>
                      <a:off x="0" y="0"/>
                      <a:ext cx="5400675" cy="5083175"/>
                    </a:xfrm>
                    <a:prstGeom prst="rect">
                      <a:avLst/>
                    </a:prstGeom>
                  </pic:spPr>
                </pic:pic>
              </a:graphicData>
            </a:graphic>
          </wp:inline>
        </w:drawing>
      </w:r>
    </w:p>
    <w:p>
      <w:pPr>
        <w:pStyle w:val="9"/>
        <w:spacing w:line="360" w:lineRule="auto"/>
        <w:jc w:val="both"/>
        <w:rPr>
          <w:rFonts w:ascii="Arial" w:hAnsi="Arial" w:cs="Arial"/>
          <w:b/>
          <w:bCs/>
        </w:rPr>
      </w:pPr>
      <w:r>
        <w:rPr>
          <w:rFonts w:ascii="Arial" w:hAnsi="Arial" w:cs="Arial"/>
          <w:b/>
          <w:bCs/>
        </w:rPr>
        <w:t>ER Diagram:</w:t>
      </w:r>
    </w:p>
    <w:p>
      <w:pPr>
        <w:pStyle w:val="9"/>
        <w:spacing w:line="360" w:lineRule="auto"/>
        <w:ind w:left="720" w:firstLine="720"/>
        <w:jc w:val="both"/>
        <w:rPr>
          <w:rFonts w:ascii="Arial" w:hAnsi="Arial" w:cs="Arial"/>
        </w:rPr>
      </w:pPr>
      <w:r>
        <w:rPr>
          <w:rFonts w:ascii="Arial" w:hAnsi="Arial" w:cs="Arial"/>
        </w:rPr>
        <w:t xml:space="preserve">An Entity Relationship (ER) diagram is a type of flowchart that illustrates how entities relate to each other within a system. They use a defined set of symbols to indicate the interconnection between the entities, relationships and their attributes. </w:t>
      </w:r>
    </w:p>
    <w:p>
      <w:pPr>
        <w:pStyle w:val="9"/>
        <w:spacing w:line="360" w:lineRule="auto"/>
        <w:ind w:left="720" w:firstLine="720"/>
        <w:jc w:val="both"/>
        <w:rPr>
          <w:rFonts w:ascii="Arial" w:hAnsi="Arial" w:cs="Arial"/>
        </w:rPr>
      </w:pPr>
      <w:r>
        <w:rPr>
          <w:rFonts w:ascii="Arial" w:hAnsi="Arial" w:cs="Arial"/>
          <w:color w:val="000000" w:themeColor="text1"/>
          <w:lang w:val="zh-CN" w:eastAsia="zh-CN"/>
          <w14:textFill>
            <w14:solidFill>
              <w14:schemeClr w14:val="tx1"/>
            </w14:solidFill>
          </w14:textFill>
        </w:rPr>
        <w:t>This ER diagram represents the model of Hotel Management system Entity. It shows the entire visual instrument of database tables and relationship between rooms, payments, hotel, customers etc., It used structure data and to define the relationship between structured data groups of hotel management system functionalities. The main entities of the hotel management system are</w:t>
      </w:r>
      <w:r>
        <w:rPr>
          <w:rFonts w:ascii="Arial" w:hAnsi="Arial" w:cs="Arial"/>
          <w:color w:val="000000" w:themeColor="text1"/>
          <w:lang w:eastAsia="zh-CN"/>
          <w14:textFill>
            <w14:solidFill>
              <w14:schemeClr w14:val="tx1"/>
            </w14:solidFill>
          </w14:textFill>
        </w:rPr>
        <w:t xml:space="preserve"> hotel,</w:t>
      </w:r>
      <w:r>
        <w:rPr>
          <w:rFonts w:ascii="Arial" w:hAnsi="Arial" w:cs="Arial"/>
          <w:color w:val="000000" w:themeColor="text1"/>
          <w:lang w:val="zh-CN" w:eastAsia="zh-CN"/>
          <w14:textFill>
            <w14:solidFill>
              <w14:schemeClr w14:val="tx1"/>
            </w14:solidFill>
          </w14:textFill>
        </w:rPr>
        <w:t xml:space="preserve"> rooms, services, payments, booking and customers. </w:t>
      </w:r>
    </w:p>
    <w:p>
      <w:pPr>
        <w:pStyle w:val="9"/>
        <w:spacing w:line="360" w:lineRule="auto"/>
        <w:ind w:left="720" w:firstLine="720"/>
        <w:jc w:val="both"/>
        <w:rPr>
          <w:rFonts w:ascii="Arial" w:hAnsi="Arial" w:cs="Arial"/>
        </w:rPr>
      </w:pPr>
      <w:r>
        <w:rPr>
          <w:rFonts w:ascii="Arial" w:hAnsi="Arial" w:cs="Arial"/>
        </w:rPr>
        <w:t xml:space="preserve">The diagram below shows us the ERD of Hotel Reservation system. </w:t>
      </w:r>
    </w:p>
    <w:p>
      <w:pPr>
        <w:pStyle w:val="9"/>
        <w:spacing w:line="360" w:lineRule="auto"/>
        <w:jc w:val="both"/>
        <w:rPr>
          <w:rFonts w:ascii="Arial" w:hAnsi="Arial" w:cs="Arial"/>
          <w:b/>
          <w:bCs/>
        </w:rPr>
      </w:pPr>
      <w:r>
        <w:rPr>
          <w:rFonts w:ascii="Arial" w:hAnsi="Arial" w:cs="Arial"/>
        </w:rPr>
        <w:tab/>
      </w:r>
      <w:r>
        <w:rPr>
          <w:rFonts w:ascii="Arial" w:hAnsi="Arial" w:cs="Arial"/>
        </w:rPr>
        <w:drawing>
          <wp:inline distT="0" distB="0" distL="0" distR="0">
            <wp:extent cx="5156200" cy="4745355"/>
            <wp:effectExtent l="0" t="0" r="1016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156200" cy="4745355"/>
                    </a:xfrm>
                    <a:prstGeom prst="rect">
                      <a:avLst/>
                    </a:prstGeom>
                    <a:noFill/>
                    <a:ln>
                      <a:noFill/>
                    </a:ln>
                  </pic:spPr>
                </pic:pic>
              </a:graphicData>
            </a:graphic>
          </wp:inline>
        </w:drawing>
      </w:r>
    </w:p>
    <w:p>
      <w:pPr>
        <w:pStyle w:val="4"/>
      </w:pPr>
      <w:bookmarkStart w:id="71" w:name="_Toc368912278"/>
      <w:r>
        <w:t>System Interfaces</w:t>
      </w:r>
      <w:bookmarkEnd w:id="68"/>
      <w:bookmarkEnd w:id="71"/>
      <w:bookmarkStart w:id="72" w:name="_Toc207768281"/>
    </w:p>
    <w:p>
      <w:pPr>
        <w:rPr>
          <w:rFonts w:hint="default"/>
          <w:lang w:val="en-US"/>
        </w:rPr>
      </w:pPr>
      <w:r>
        <w:rPr>
          <w:rFonts w:hint="default"/>
          <w:lang w:val="en-US"/>
        </w:rPr>
        <w:tab/>
      </w:r>
    </w:p>
    <w:p>
      <w:pPr>
        <w:rPr>
          <w:rFonts w:hint="default" w:ascii="Arial" w:hAnsi="Arial" w:cs="Arial"/>
          <w:lang w:val="en-US"/>
        </w:rPr>
      </w:pPr>
      <w:r>
        <w:rPr>
          <w:rFonts w:hint="default"/>
          <w:lang w:val="en-US"/>
        </w:rPr>
        <w:tab/>
      </w:r>
      <w:r>
        <w:rPr>
          <w:rFonts w:hint="default"/>
          <w:lang w:val="en-US"/>
        </w:rPr>
        <w:t xml:space="preserve">  </w:t>
      </w:r>
      <w:r>
        <w:rPr>
          <w:rFonts w:hint="default" w:ascii="Arial" w:hAnsi="Arial" w:cs="Arial"/>
          <w:lang w:val="en-US"/>
        </w:rPr>
        <w:t>Not Applicable for this project</w:t>
      </w:r>
    </w:p>
    <w:p>
      <w:pPr>
        <w:pStyle w:val="3"/>
      </w:pPr>
      <w:bookmarkStart w:id="73" w:name="_Toc368912279"/>
      <w:r>
        <w:t>Internal Interfaces</w:t>
      </w:r>
      <w:bookmarkEnd w:id="72"/>
      <w:bookmarkEnd w:id="73"/>
      <w:bookmarkStart w:id="74" w:name="_Toc207768282"/>
    </w:p>
    <w:p/>
    <w:p>
      <w:pPr>
        <w:rPr>
          <w:rFonts w:hint="default"/>
          <w:lang w:val="en-US"/>
        </w:rPr>
      </w:pPr>
      <w:r>
        <w:rPr>
          <w:rFonts w:hint="default"/>
          <w:lang w:val="en-US"/>
        </w:rPr>
        <w:t xml:space="preserve">                 </w:t>
      </w:r>
      <w:r>
        <w:rPr>
          <w:rFonts w:hint="default" w:ascii="Arial" w:hAnsi="Arial" w:cs="Arial"/>
          <w:lang w:val="en-US"/>
        </w:rPr>
        <w:t>Not Applicable for this project</w:t>
      </w:r>
    </w:p>
    <w:p>
      <w:pPr>
        <w:pStyle w:val="3"/>
      </w:pPr>
      <w:bookmarkStart w:id="75" w:name="_Toc368912280"/>
      <w:r>
        <w:t>External Interfaces</w:t>
      </w:r>
      <w:bookmarkEnd w:id="74"/>
      <w:bookmarkEnd w:id="75"/>
      <w:bookmarkStart w:id="76" w:name="_Toc207768283"/>
    </w:p>
    <w:p/>
    <w:p>
      <w:pPr>
        <w:pStyle w:val="9"/>
        <w:ind w:left="720"/>
        <w:rPr>
          <w:rFonts w:ascii="Arial" w:hAnsi="Arial" w:cs="Arial"/>
          <w:b/>
          <w:bCs/>
        </w:rPr>
      </w:pPr>
      <w:r>
        <w:rPr>
          <w:rFonts w:ascii="Arial" w:hAnsi="Arial" w:cs="Arial"/>
          <w:b/>
          <w:bCs/>
        </w:rPr>
        <w:t>Hardware Interfaces</w:t>
      </w:r>
    </w:p>
    <w:p>
      <w:pPr>
        <w:pStyle w:val="9"/>
        <w:numPr>
          <w:ilvl w:val="0"/>
          <w:numId w:val="12"/>
        </w:numPr>
        <w:rPr>
          <w:rFonts w:ascii="Arial" w:hAnsi="Arial" w:cs="Arial"/>
          <w:b/>
          <w:bCs/>
        </w:rPr>
      </w:pPr>
      <w:r>
        <w:rPr>
          <w:rFonts w:ascii="Arial" w:hAnsi="Arial" w:cs="Arial"/>
        </w:rPr>
        <w:t>Necessary computer interfaces such as keyboard etc.,</w:t>
      </w:r>
    </w:p>
    <w:p>
      <w:pPr>
        <w:pStyle w:val="9"/>
        <w:numPr>
          <w:ilvl w:val="0"/>
          <w:numId w:val="12"/>
        </w:numPr>
        <w:rPr>
          <w:rFonts w:ascii="Arial" w:hAnsi="Arial" w:cs="Arial"/>
          <w:b/>
          <w:bCs/>
        </w:rPr>
      </w:pPr>
      <w:r>
        <w:rPr>
          <w:rFonts w:ascii="Arial" w:hAnsi="Arial" w:cs="Arial"/>
        </w:rPr>
        <w:t>Proper Internet Connectivity</w:t>
      </w:r>
    </w:p>
    <w:p>
      <w:pPr>
        <w:pStyle w:val="9"/>
        <w:rPr>
          <w:rFonts w:ascii="Arial" w:hAnsi="Arial" w:cs="Arial"/>
        </w:rPr>
      </w:pPr>
    </w:p>
    <w:p>
      <w:pPr>
        <w:pStyle w:val="9"/>
        <w:ind w:left="720"/>
        <w:rPr>
          <w:rFonts w:ascii="Arial" w:hAnsi="Arial" w:cs="Arial"/>
          <w:b/>
          <w:bCs/>
        </w:rPr>
      </w:pPr>
      <w:r>
        <w:rPr>
          <w:rFonts w:ascii="Arial" w:hAnsi="Arial" w:cs="Arial"/>
          <w:b/>
          <w:bCs/>
        </w:rPr>
        <w:t>Software Interfaces</w:t>
      </w:r>
    </w:p>
    <w:p>
      <w:pPr>
        <w:pStyle w:val="9"/>
        <w:ind w:left="720"/>
        <w:rPr>
          <w:rFonts w:ascii="Arial" w:hAnsi="Arial" w:cs="Arial"/>
          <w:b/>
          <w:bCs/>
        </w:rPr>
      </w:pPr>
    </w:p>
    <w:p>
      <w:pPr>
        <w:pStyle w:val="9"/>
        <w:numPr>
          <w:ilvl w:val="0"/>
          <w:numId w:val="13"/>
        </w:numPr>
        <w:rPr>
          <w:rFonts w:ascii="Arial" w:hAnsi="Arial" w:cs="Arial"/>
          <w:b/>
          <w:bCs/>
        </w:rPr>
      </w:pPr>
      <w:r>
        <w:rPr>
          <w:rFonts w:ascii="Arial" w:hAnsi="Arial" w:cs="Arial"/>
        </w:rPr>
        <w:t>Linux Based OS (capable of compiling C++ programming language)</w:t>
      </w:r>
    </w:p>
    <w:p>
      <w:pPr>
        <w:pStyle w:val="9"/>
        <w:numPr>
          <w:ilvl w:val="0"/>
          <w:numId w:val="13"/>
        </w:numPr>
        <w:rPr>
          <w:rFonts w:ascii="Arial" w:hAnsi="Arial" w:cs="Arial"/>
          <w:b/>
          <w:bCs/>
        </w:rPr>
      </w:pPr>
      <w:r>
        <w:rPr>
          <w:rFonts w:ascii="Arial" w:hAnsi="Arial" w:cs="Arial"/>
        </w:rPr>
        <w:t>Server</w:t>
      </w:r>
    </w:p>
    <w:p>
      <w:pPr>
        <w:pStyle w:val="9"/>
        <w:numPr>
          <w:ilvl w:val="0"/>
          <w:numId w:val="13"/>
        </w:numPr>
        <w:rPr>
          <w:rFonts w:ascii="Arial" w:hAnsi="Arial" w:cs="Arial"/>
          <w:b/>
          <w:bCs/>
        </w:rPr>
      </w:pPr>
      <w:r>
        <w:rPr>
          <w:rFonts w:ascii="Arial" w:hAnsi="Arial" w:cs="Arial"/>
        </w:rPr>
        <w:t>Database</w:t>
      </w:r>
    </w:p>
    <w:bookmarkEnd w:id="76"/>
    <w:p>
      <w:pPr>
        <w:pStyle w:val="2"/>
      </w:pPr>
      <w:bookmarkStart w:id="77" w:name="_Toc207768287"/>
      <w:bookmarkStart w:id="78" w:name="_Toc368912281"/>
      <w:r>
        <w:t>Detailed System Design</w:t>
      </w:r>
      <w:bookmarkEnd w:id="77"/>
      <w:bookmarkEnd w:id="78"/>
      <w:bookmarkStart w:id="79" w:name="_Toc207768300"/>
    </w:p>
    <w:p>
      <w:pPr>
        <w:pStyle w:val="32"/>
        <w:tabs>
          <w:tab w:val="left" w:pos="1139"/>
        </w:tabs>
        <w:jc w:val="both"/>
        <w:rPr>
          <w:rFonts w:ascii="Arial" w:hAnsi="Arial" w:cs="Arial"/>
          <w:i w:val="0"/>
          <w:iCs/>
        </w:rPr>
      </w:pPr>
    </w:p>
    <w:p>
      <w:pPr>
        <w:pStyle w:val="9"/>
        <w:spacing w:line="360" w:lineRule="auto"/>
        <w:ind w:left="720" w:firstLine="720"/>
      </w:pPr>
      <w:r>
        <w:rPr>
          <w:rFonts w:ascii="Arial" w:hAnsi="Arial" w:cs="Arial"/>
        </w:rPr>
        <w:t>Here, detailed information of low-level designs are describe</w:t>
      </w:r>
      <w:r>
        <w:rPr>
          <w:rFonts w:hint="default" w:ascii="Arial" w:hAnsi="Arial" w:cs="Arial"/>
          <w:lang w:val="en-US"/>
        </w:rPr>
        <w:t>d</w:t>
      </w:r>
      <w:r>
        <w:rPr>
          <w:rFonts w:ascii="Arial" w:hAnsi="Arial" w:cs="Arial"/>
        </w:rPr>
        <w:t>. Low-level designs include attribute, particulars that are used while implementing application.</w:t>
      </w:r>
    </w:p>
    <w:p>
      <w:pPr>
        <w:pStyle w:val="4"/>
      </w:pPr>
      <w:bookmarkStart w:id="80" w:name="_Toc368912282"/>
      <w:r>
        <w:t>Key Entities</w:t>
      </w:r>
      <w:bookmarkEnd w:id="79"/>
      <w:bookmarkEnd w:id="80"/>
      <w:bookmarkStart w:id="81" w:name="_Toc207768301"/>
    </w:p>
    <w:p>
      <w:pPr>
        <w:pStyle w:val="32"/>
        <w:jc w:val="both"/>
        <w:rPr>
          <w:rFonts w:ascii="Arial" w:hAnsi="Arial" w:cs="Arial"/>
        </w:rPr>
      </w:pPr>
    </w:p>
    <w:p>
      <w:pPr>
        <w:pStyle w:val="9"/>
        <w:spacing w:line="360" w:lineRule="auto"/>
        <w:ind w:left="720" w:firstLine="720"/>
        <w:jc w:val="both"/>
        <w:rPr>
          <w:rFonts w:ascii="Arial" w:hAnsi="Arial" w:cs="Arial"/>
        </w:rPr>
      </w:pPr>
      <w:r>
        <w:rPr>
          <w:rFonts w:ascii="Arial" w:hAnsi="Arial" w:cs="Arial"/>
        </w:rPr>
        <w:t xml:space="preserve">The key entities of this project mainly include the hotel rooms, reservation, customers and hotel management. The communication between the server and client is established using </w:t>
      </w:r>
      <w:r>
        <w:rPr>
          <w:rFonts w:hint="default" w:ascii="Arial" w:hAnsi="Arial" w:cs="Arial"/>
          <w:lang w:val="en-US"/>
        </w:rPr>
        <w:t>TCP</w:t>
      </w:r>
      <w:r>
        <w:rPr>
          <w:rFonts w:ascii="Arial" w:hAnsi="Arial" w:cs="Arial"/>
        </w:rPr>
        <w:t xml:space="preserve"> communication network.</w:t>
      </w:r>
    </w:p>
    <w:p>
      <w:pPr>
        <w:pStyle w:val="4"/>
      </w:pPr>
      <w:bookmarkStart w:id="82" w:name="_Toc368912283"/>
      <w:r>
        <w:t>Detailed-Level Database Design</w:t>
      </w:r>
      <w:bookmarkEnd w:id="81"/>
      <w:bookmarkEnd w:id="82"/>
      <w:bookmarkStart w:id="83" w:name="_Toc207768303"/>
    </w:p>
    <w:p>
      <w:pPr>
        <w:pStyle w:val="32"/>
        <w:jc w:val="both"/>
        <w:rPr>
          <w:rFonts w:ascii="Arial" w:hAnsi="Arial" w:cs="Arial"/>
          <w:i w:val="0"/>
          <w:iCs/>
        </w:rPr>
      </w:pPr>
    </w:p>
    <w:p>
      <w:pPr>
        <w:pStyle w:val="9"/>
        <w:spacing w:line="360" w:lineRule="auto"/>
        <w:ind w:left="720" w:firstLine="720"/>
        <w:jc w:val="both"/>
      </w:pPr>
      <w:r>
        <w:rPr>
          <w:rFonts w:ascii="Arial" w:hAnsi="Arial" w:cs="Arial"/>
        </w:rPr>
        <w:t>Here, we use files to store the data of registered customers and hotel information</w:t>
      </w:r>
      <w:r>
        <w:t>.</w:t>
      </w:r>
    </w:p>
    <w:p>
      <w:pPr>
        <w:pStyle w:val="3"/>
      </w:pPr>
      <w:bookmarkStart w:id="84" w:name="_Toc361156525"/>
      <w:bookmarkStart w:id="85" w:name="_Toc368912284"/>
      <w:r>
        <w:t>Data Mapping Information</w:t>
      </w:r>
      <w:bookmarkEnd w:id="84"/>
      <w:bookmarkEnd w:id="85"/>
    </w:p>
    <w:p>
      <w:pPr>
        <w:pStyle w:val="32"/>
        <w:jc w:val="both"/>
        <w:rPr>
          <w:rFonts w:ascii="Arial" w:hAnsi="Arial" w:cs="Arial"/>
          <w:i w:val="0"/>
          <w:iCs/>
        </w:rPr>
      </w:pPr>
    </w:p>
    <w:p>
      <w:pPr>
        <w:pStyle w:val="9"/>
        <w:ind w:left="720" w:firstLine="720"/>
        <w:rPr>
          <w:rFonts w:ascii="Arial" w:hAnsi="Arial" w:cs="Arial"/>
        </w:rPr>
      </w:pPr>
      <w:r>
        <w:rPr>
          <w:rFonts w:ascii="Arial" w:hAnsi="Arial" w:cs="Arial"/>
        </w:rPr>
        <w:t>Not applicable for this project</w:t>
      </w:r>
    </w:p>
    <w:p>
      <w:pPr>
        <w:pStyle w:val="3"/>
      </w:pPr>
      <w:bookmarkStart w:id="86" w:name="_Toc368912285"/>
      <w:r>
        <w:t>Data Conversion</w:t>
      </w:r>
      <w:bookmarkEnd w:id="86"/>
    </w:p>
    <w:p>
      <w:pPr>
        <w:pStyle w:val="32"/>
        <w:jc w:val="both"/>
        <w:rPr>
          <w:rFonts w:ascii="Arial" w:hAnsi="Arial" w:cs="Arial"/>
          <w:i w:val="0"/>
          <w:iCs/>
        </w:rPr>
      </w:pPr>
    </w:p>
    <w:p>
      <w:pPr>
        <w:pStyle w:val="9"/>
        <w:ind w:left="1440"/>
        <w:rPr>
          <w:rFonts w:ascii="Arial" w:hAnsi="Arial" w:cs="Arial"/>
        </w:rPr>
      </w:pPr>
      <w:r>
        <w:rPr>
          <w:rFonts w:ascii="Arial" w:hAnsi="Arial" w:cs="Arial"/>
        </w:rPr>
        <w:t>Not applicable for this project</w:t>
      </w:r>
    </w:p>
    <w:p>
      <w:pPr>
        <w:pStyle w:val="4"/>
      </w:pPr>
      <w:bookmarkStart w:id="87" w:name="_Toc368912286"/>
      <w:r>
        <w:t>Archival and retention requirements</w:t>
      </w:r>
      <w:bookmarkEnd w:id="83"/>
      <w:bookmarkEnd w:id="87"/>
      <w:bookmarkStart w:id="88" w:name="_Toc207768304"/>
    </w:p>
    <w:p>
      <w:pPr>
        <w:pStyle w:val="32"/>
        <w:ind w:left="1440"/>
        <w:jc w:val="both"/>
        <w:rPr>
          <w:rFonts w:ascii="Arial" w:hAnsi="Arial" w:cs="Arial"/>
        </w:rPr>
      </w:pPr>
    </w:p>
    <w:p>
      <w:pPr>
        <w:pStyle w:val="9"/>
        <w:ind w:left="1440"/>
        <w:rPr>
          <w:rFonts w:ascii="Arial" w:hAnsi="Arial" w:cs="Arial"/>
        </w:rPr>
      </w:pPr>
      <w:r>
        <w:rPr>
          <w:rFonts w:ascii="Arial" w:hAnsi="Arial" w:cs="Arial"/>
        </w:rPr>
        <w:t>Not applicable for this project.</w:t>
      </w:r>
    </w:p>
    <w:p>
      <w:pPr>
        <w:pStyle w:val="4"/>
      </w:pPr>
      <w:bookmarkStart w:id="89" w:name="_Toc368912287"/>
      <w:r>
        <w:t>Disaster and Failure Recovery</w:t>
      </w:r>
      <w:bookmarkEnd w:id="89"/>
    </w:p>
    <w:p>
      <w:pPr>
        <w:pStyle w:val="32"/>
        <w:ind w:left="1440"/>
        <w:jc w:val="both"/>
        <w:rPr>
          <w:rFonts w:ascii="Arial" w:hAnsi="Arial" w:cs="Arial"/>
          <w:i w:val="0"/>
          <w:iCs/>
        </w:rPr>
      </w:pPr>
    </w:p>
    <w:p>
      <w:pPr>
        <w:pStyle w:val="9"/>
        <w:ind w:left="1440"/>
        <w:rPr>
          <w:rFonts w:ascii="Arial" w:hAnsi="Arial" w:cs="Arial"/>
        </w:rPr>
      </w:pPr>
      <w:r>
        <w:rPr>
          <w:rFonts w:ascii="Arial" w:hAnsi="Arial" w:cs="Arial"/>
        </w:rPr>
        <w:t>Not applicable for this project.</w:t>
      </w:r>
    </w:p>
    <w:p>
      <w:pPr>
        <w:pStyle w:val="9"/>
        <w:ind w:left="1440"/>
        <w:rPr>
          <w:rFonts w:ascii="Arial" w:hAnsi="Arial" w:cs="Arial"/>
        </w:rPr>
      </w:pPr>
    </w:p>
    <w:p>
      <w:pPr>
        <w:pStyle w:val="9"/>
        <w:ind w:left="1440"/>
        <w:rPr>
          <w:rFonts w:ascii="Arial" w:hAnsi="Arial" w:cs="Arial"/>
        </w:rPr>
      </w:pPr>
    </w:p>
    <w:p>
      <w:pPr>
        <w:pStyle w:val="4"/>
      </w:pPr>
      <w:bookmarkStart w:id="90" w:name="_Toc368912288"/>
      <w:bookmarkStart w:id="91" w:name="_Toc361156518"/>
      <w:r>
        <w:t>Business Process workflow</w:t>
      </w:r>
      <w:bookmarkEnd w:id="90"/>
      <w:bookmarkEnd w:id="91"/>
      <w:r>
        <w:t xml:space="preserve"> </w:t>
      </w:r>
    </w:p>
    <w:p>
      <w:pPr>
        <w:pStyle w:val="32"/>
        <w:jc w:val="both"/>
        <w:rPr>
          <w:rFonts w:ascii="Arial" w:hAnsi="Arial" w:cs="Arial"/>
          <w:i w:val="0"/>
          <w:iCs/>
        </w:rPr>
      </w:pPr>
    </w:p>
    <w:p>
      <w:pPr>
        <w:pStyle w:val="46"/>
        <w:spacing w:before="0" w:beforeAutospacing="0" w:after="0" w:afterAutospacing="0" w:line="360" w:lineRule="auto"/>
        <w:ind w:left="720" w:firstLine="720"/>
        <w:jc w:val="both"/>
        <w:textAlignment w:val="baseline"/>
        <w:rPr>
          <w:rStyle w:val="44"/>
          <w:rFonts w:hint="default" w:ascii="Arial" w:hAnsi="Arial" w:cs="Arial"/>
          <w:iCs/>
          <w:sz w:val="20"/>
          <w:szCs w:val="20"/>
        </w:rPr>
      </w:pPr>
      <w:r>
        <w:rPr>
          <w:rStyle w:val="44"/>
          <w:rFonts w:hint="default" w:ascii="Arial" w:hAnsi="Arial" w:cs="Arial"/>
          <w:iCs/>
          <w:sz w:val="20"/>
          <w:szCs w:val="20"/>
        </w:rPr>
        <w:t>The workflow of our application mainly involves socket</w:t>
      </w:r>
      <w:r>
        <w:rPr>
          <w:rStyle w:val="44"/>
          <w:rFonts w:hint="default" w:ascii="Arial" w:hAnsi="Arial" w:cs="Arial"/>
          <w:iCs/>
          <w:sz w:val="20"/>
          <w:szCs w:val="20"/>
          <w:lang w:val="en-US"/>
        </w:rPr>
        <w:t>s</w:t>
      </w:r>
      <w:r>
        <w:rPr>
          <w:rStyle w:val="44"/>
          <w:rFonts w:hint="default" w:ascii="Arial" w:hAnsi="Arial" w:cs="Arial"/>
          <w:iCs/>
          <w:sz w:val="20"/>
          <w:szCs w:val="20"/>
        </w:rPr>
        <w:t xml:space="preserve"> in between client and server. Here client is provided with menu-based interface to select his/her requirement according to given menu.</w:t>
      </w:r>
    </w:p>
    <w:p>
      <w:pPr>
        <w:pStyle w:val="46"/>
        <w:spacing w:before="0" w:beforeAutospacing="0" w:after="0" w:afterAutospacing="0" w:line="360" w:lineRule="auto"/>
        <w:ind w:left="720"/>
        <w:jc w:val="both"/>
        <w:textAlignment w:val="baseline"/>
        <w:rPr>
          <w:rStyle w:val="44"/>
          <w:rFonts w:hint="default" w:ascii="Arial" w:hAnsi="Arial" w:cs="Arial"/>
          <w:iCs/>
          <w:sz w:val="20"/>
          <w:szCs w:val="20"/>
        </w:rPr>
      </w:pPr>
    </w:p>
    <w:p>
      <w:pPr>
        <w:pStyle w:val="46"/>
        <w:spacing w:before="0" w:beforeAutospacing="0" w:after="0" w:afterAutospacing="0" w:line="360" w:lineRule="auto"/>
        <w:ind w:left="720" w:firstLine="720"/>
        <w:jc w:val="both"/>
        <w:textAlignment w:val="baseline"/>
      </w:pPr>
      <w:r>
        <w:rPr>
          <w:rStyle w:val="44"/>
          <w:rFonts w:hint="default" w:ascii="Arial" w:hAnsi="Arial" w:cs="Arial"/>
          <w:iCs/>
          <w:sz w:val="20"/>
          <w:szCs w:val="20"/>
        </w:rPr>
        <w:t>The data which is given by client includes the type of message, length and value o</w:t>
      </w:r>
      <w:r>
        <w:rPr>
          <w:rStyle w:val="44"/>
          <w:rFonts w:hint="default" w:ascii="Arial" w:hAnsi="Arial" w:cs="Arial"/>
          <w:iCs/>
          <w:sz w:val="20"/>
          <w:szCs w:val="20"/>
          <w:lang w:val="en-US"/>
        </w:rPr>
        <w:t>f</w:t>
      </w:r>
      <w:r>
        <w:rPr>
          <w:rStyle w:val="44"/>
          <w:rFonts w:hint="default" w:ascii="Arial" w:hAnsi="Arial" w:cs="Arial"/>
          <w:iCs/>
          <w:sz w:val="20"/>
          <w:szCs w:val="20"/>
        </w:rPr>
        <w:t xml:space="preserve"> the message to be sent to server. The data given by user is stored in maps STL and sent to the server</w:t>
      </w:r>
      <w:r>
        <w:rPr>
          <w:rStyle w:val="44"/>
          <w:rFonts w:hint="default" w:ascii="Arial" w:hAnsi="Arial" w:cs="Arial"/>
          <w:iCs/>
          <w:sz w:val="20"/>
          <w:szCs w:val="20"/>
          <w:lang w:val="en-US"/>
        </w:rPr>
        <w:t xml:space="preserve">. </w:t>
      </w:r>
      <w:r>
        <w:rPr>
          <w:rStyle w:val="44"/>
          <w:rFonts w:hint="default" w:ascii="Arial" w:hAnsi="Arial" w:cs="Arial"/>
          <w:iCs/>
          <w:sz w:val="20"/>
          <w:szCs w:val="20"/>
        </w:rPr>
        <w:t xml:space="preserve">Based on the selection of client the server responds with suitable message. </w:t>
      </w:r>
    </w:p>
    <w:p>
      <w:pPr>
        <w:pStyle w:val="4"/>
        <w:rPr>
          <w:rFonts w:ascii="Arial" w:hAnsi="Arial" w:cs="Arial"/>
        </w:rPr>
      </w:pPr>
      <w:bookmarkStart w:id="92" w:name="_Toc361156519"/>
      <w:bookmarkStart w:id="93" w:name="_Toc368912289"/>
      <w:r>
        <w:t>Business Process Modeling and Management (as applicable)</w:t>
      </w:r>
      <w:bookmarkEnd w:id="92"/>
      <w:bookmarkEnd w:id="93"/>
    </w:p>
    <w:p/>
    <w:p>
      <w:pPr>
        <w:pStyle w:val="46"/>
        <w:spacing w:before="0" w:beforeAutospacing="0" w:after="0" w:afterAutospacing="0" w:line="360" w:lineRule="auto"/>
        <w:ind w:left="720" w:firstLine="720"/>
        <w:jc w:val="both"/>
        <w:textAlignment w:val="baseline"/>
        <w:rPr>
          <w:rStyle w:val="44"/>
          <w:iCs/>
        </w:rPr>
      </w:pPr>
      <w:r>
        <w:rPr>
          <w:rStyle w:val="44"/>
          <w:rFonts w:hint="default" w:ascii="Arial" w:hAnsi="Arial" w:cs="Arial"/>
          <w:iCs/>
          <w:sz w:val="20"/>
          <w:szCs w:val="20"/>
        </w:rPr>
        <w:t>The business model used is Agile methodology, where the application is iterated after implementing each process in between the actual implementation of application. The steps implemented are planning phase, which involves the detailed understanding of SRS and further documenting the system requirement specification. The next step</w:t>
      </w:r>
      <w:r>
        <w:rPr>
          <w:rStyle w:val="44"/>
          <w:rFonts w:hint="default" w:ascii="Arial" w:hAnsi="Arial" w:cs="Arial"/>
          <w:iCs/>
          <w:sz w:val="20"/>
          <w:szCs w:val="20"/>
          <w:lang w:val="en-US"/>
        </w:rPr>
        <w:t xml:space="preserve"> is</w:t>
      </w:r>
      <w:r>
        <w:rPr>
          <w:rStyle w:val="44"/>
          <w:rFonts w:hint="default" w:ascii="Arial" w:hAnsi="Arial" w:cs="Arial"/>
          <w:iCs/>
          <w:sz w:val="20"/>
          <w:szCs w:val="20"/>
        </w:rPr>
        <w:t xml:space="preserve"> </w:t>
      </w:r>
      <w:r>
        <w:rPr>
          <w:rStyle w:val="44"/>
          <w:rFonts w:hint="default" w:ascii="Arial" w:hAnsi="Arial" w:cs="Arial"/>
          <w:iCs/>
          <w:sz w:val="20"/>
          <w:szCs w:val="20"/>
          <w:lang w:val="en-US"/>
        </w:rPr>
        <w:t>analysing</w:t>
      </w:r>
      <w:r>
        <w:rPr>
          <w:rStyle w:val="44"/>
          <w:rFonts w:hint="default" w:ascii="Arial" w:hAnsi="Arial" w:cs="Arial"/>
          <w:iCs/>
          <w:sz w:val="20"/>
          <w:szCs w:val="20"/>
        </w:rPr>
        <w:t xml:space="preserve"> requirements and resources and then designing phase where UML diagrams are used. The next step is actual application implementation. The application is iterated for each phase of implementation</w:t>
      </w:r>
      <w:r>
        <w:rPr>
          <w:rStyle w:val="44"/>
          <w:iCs/>
        </w:rPr>
        <w:t>.</w:t>
      </w:r>
    </w:p>
    <w:p>
      <w:pPr>
        <w:pStyle w:val="9"/>
        <w:ind w:left="720"/>
      </w:pPr>
    </w:p>
    <w:p>
      <w:pPr>
        <w:pStyle w:val="4"/>
        <w:rPr>
          <w:rFonts w:ascii="Arial" w:hAnsi="Arial" w:cs="Arial"/>
        </w:rPr>
      </w:pPr>
      <w:bookmarkStart w:id="94" w:name="_Toc361156521"/>
      <w:bookmarkStart w:id="95" w:name="_Toc368912290"/>
      <w:r>
        <w:t>Business Logic</w:t>
      </w:r>
      <w:bookmarkEnd w:id="94"/>
      <w:bookmarkEnd w:id="95"/>
    </w:p>
    <w:p/>
    <w:p>
      <w:pPr>
        <w:pStyle w:val="46"/>
        <w:spacing w:before="0" w:beforeAutospacing="0" w:after="0" w:afterAutospacing="0" w:line="360" w:lineRule="auto"/>
        <w:ind w:left="720" w:firstLine="720"/>
        <w:jc w:val="both"/>
        <w:textAlignment w:val="baseline"/>
        <w:rPr>
          <w:rStyle w:val="44"/>
          <w:rFonts w:hint="default" w:ascii="Arial" w:hAnsi="Arial" w:cs="Arial"/>
          <w:iCs/>
          <w:sz w:val="20"/>
          <w:szCs w:val="20"/>
        </w:rPr>
      </w:pPr>
      <w:r>
        <w:rPr>
          <w:rStyle w:val="44"/>
          <w:rFonts w:hint="default" w:ascii="Arial" w:hAnsi="Arial" w:cs="Arial"/>
          <w:iCs/>
          <w:sz w:val="20"/>
          <w:szCs w:val="20"/>
        </w:rPr>
        <w:t>In this section, we are going to represent the important entities implemented in business logic while implementing application.</w:t>
      </w: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r>
        <w:rPr>
          <w:rFonts w:ascii="Arial" w:hAnsi="Arial" w:cs="Arial"/>
          <w:b/>
          <w:bCs/>
          <w:color w:val="000000" w:themeColor="text1"/>
          <w:lang w:val="en-US"/>
          <w14:textFill>
            <w14:solidFill>
              <w14:schemeClr w14:val="tx1"/>
            </w14:solidFill>
          </w14:textFill>
        </w:rPr>
        <w:t xml:space="preserve"> 4.7.1 authentication</w:t>
      </w: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r>
        <w:rPr>
          <w:rFonts w:ascii="Arial" w:hAnsi="Arial" w:cs="Arial"/>
          <w:b/>
          <w:bCs/>
          <w:color w:val="000000" w:themeColor="text1"/>
          <w:lang w:val="en-US"/>
          <w14:textFill>
            <w14:solidFill>
              <w14:schemeClr w14:val="tx1"/>
            </w14:solidFill>
          </w14:textFill>
        </w:rPr>
        <w:t xml:space="preserve"> </w:t>
      </w:r>
      <w:r>
        <w:rPr>
          <w:rFonts w:ascii="Arial" w:hAnsi="Arial" w:cs="Arial"/>
          <w:b/>
          <w:bCs/>
          <w:color w:val="000000" w:themeColor="text1"/>
          <w:lang w:val="en-US"/>
          <w14:textFill>
            <w14:solidFill>
              <w14:schemeClr w14:val="tx1"/>
            </w14:solidFill>
          </w14:textFill>
        </w:rPr>
        <w:tab/>
      </w:r>
    </w:p>
    <w:tbl>
      <w:tblPr>
        <w:tblStyle w:val="20"/>
        <w:tblW w:w="9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4560"/>
        <w:gridCol w:w="972"/>
        <w:gridCol w:w="924"/>
        <w:gridCol w:w="1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eastAsia="Segoe UI" w:cs="Arial"/>
                <w:color w:val="242424"/>
                <w:sz w:val="20"/>
                <w:szCs w:val="20"/>
                <w:shd w:val="clear" w:color="auto" w:fill="FFFFFF"/>
              </w:rPr>
              <w:t>Name</w:t>
            </w:r>
          </w:p>
        </w:tc>
        <w:tc>
          <w:tcPr>
            <w:tcW w:w="4560" w:type="dxa"/>
          </w:tcPr>
          <w:p>
            <w:pPr>
              <w:pStyle w:val="3"/>
              <w:widowControl w:val="0"/>
              <w:numPr>
                <w:ilvl w:val="2"/>
                <w:numId w:val="0"/>
              </w:numPr>
              <w:spacing w:line="360" w:lineRule="auto"/>
              <w:jc w:val="both"/>
              <w:outlineLvl w:val="2"/>
              <w:rPr>
                <w:rFonts w:hint="default" w:ascii="Arial" w:hAnsi="Arial" w:cs="Arial"/>
                <w:color w:val="000000" w:themeColor="text1"/>
                <w:sz w:val="20"/>
                <w:szCs w:val="20"/>
                <w14:textFill>
                  <w14:solidFill>
                    <w14:schemeClr w14:val="tx1"/>
                  </w14:solidFill>
                </w14:textFill>
              </w:rPr>
            </w:pPr>
            <w:r>
              <w:rPr>
                <w:rFonts w:hint="default" w:ascii="Arial" w:hAnsi="Arial" w:eastAsia="Segoe UI" w:cs="Arial"/>
                <w:b w:val="0"/>
                <w:bCs w:val="0"/>
                <w:color w:val="000000" w:themeColor="text1"/>
                <w:sz w:val="20"/>
                <w:szCs w:val="20"/>
                <w:shd w:val="clear" w:color="auto" w:fill="FFFFFF"/>
                <w14:textFill>
                  <w14:solidFill>
                    <w14:schemeClr w14:val="tx1"/>
                  </w14:solidFill>
                </w14:textFill>
              </w:rPr>
              <w:t>authenticate()</w:t>
            </w:r>
          </w:p>
        </w:tc>
        <w:tc>
          <w:tcPr>
            <w:tcW w:w="3744" w:type="dxa"/>
            <w:gridSpan w:val="3"/>
          </w:tcPr>
          <w:p>
            <w:pPr>
              <w:pStyle w:val="3"/>
              <w:widowControl w:val="0"/>
              <w:numPr>
                <w:ilvl w:val="2"/>
                <w:numId w:val="0"/>
              </w:numPr>
              <w:spacing w:line="360" w:lineRule="auto"/>
              <w:ind w:left="504"/>
              <w:jc w:val="both"/>
              <w:outlineLvl w:val="2"/>
              <w:rPr>
                <w:rFonts w:hint="default" w:ascii="Arial" w:hAnsi="Arial" w:cs="Arial"/>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5" w:hRule="atLeast"/>
        </w:trPr>
        <w:tc>
          <w:tcPr>
            <w:tcW w:w="1171"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Inutput</w:t>
            </w:r>
          </w:p>
        </w:tc>
        <w:tc>
          <w:tcPr>
            <w:tcW w:w="4560" w:type="dxa"/>
          </w:tcPr>
          <w:p>
            <w:pPr>
              <w:pStyle w:val="3"/>
              <w:widowControl w:val="0"/>
              <w:numPr>
                <w:ilvl w:val="2"/>
                <w:numId w:val="0"/>
              </w:numPr>
              <w:spacing w:line="360" w:lineRule="auto"/>
              <w:jc w:val="both"/>
              <w:outlineLvl w:val="2"/>
              <w:rPr>
                <w:rFonts w:hint="default" w:ascii="Arial" w:hAnsi="Arial" w:cs="Arial"/>
                <w:color w:val="000000" w:themeColor="text1"/>
                <w:sz w:val="20"/>
                <w:szCs w:val="20"/>
                <w14:textFill>
                  <w14:solidFill>
                    <w14:schemeClr w14:val="tx1"/>
                  </w14:solidFill>
                </w14:textFill>
              </w:rPr>
            </w:pPr>
            <w:r>
              <w:rPr>
                <w:rFonts w:hint="default" w:ascii="Arial" w:hAnsi="Arial" w:eastAsia="Segoe UI" w:cs="Arial"/>
                <w:b w:val="0"/>
                <w:bCs w:val="0"/>
                <w:color w:val="000000" w:themeColor="text1"/>
                <w:sz w:val="20"/>
                <w:szCs w:val="20"/>
                <w:shd w:val="clear" w:color="auto" w:fill="FFFFFF"/>
                <w14:textFill>
                  <w14:solidFill>
                    <w14:schemeClr w14:val="tx1"/>
                  </w14:solidFill>
                </w14:textFill>
              </w:rPr>
              <w:t>uname, passwd</w:t>
            </w:r>
          </w:p>
        </w:tc>
        <w:tc>
          <w:tcPr>
            <w:tcW w:w="972" w:type="dxa"/>
          </w:tcPr>
          <w:p>
            <w:pPr>
              <w:pStyle w:val="3"/>
              <w:widowControl w:val="0"/>
              <w:numPr>
                <w:ilvl w:val="2"/>
                <w:numId w:val="0"/>
              </w:numPr>
              <w:spacing w:line="360" w:lineRule="auto"/>
              <w:jc w:val="both"/>
              <w:outlineLvl w:val="2"/>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string</w:t>
            </w:r>
          </w:p>
        </w:tc>
        <w:tc>
          <w:tcPr>
            <w:tcW w:w="924" w:type="dxa"/>
          </w:tcPr>
          <w:p>
            <w:pPr>
              <w:pStyle w:val="3"/>
              <w:widowControl w:val="0"/>
              <w:numPr>
                <w:ilvl w:val="2"/>
                <w:numId w:val="0"/>
              </w:numPr>
              <w:spacing w:line="360" w:lineRule="auto"/>
              <w:jc w:val="both"/>
              <w:outlineLvl w:val="2"/>
              <w:rPr>
                <w:rFonts w:hint="default" w:ascii="Arial" w:hAnsi="Arial" w:cs="Arial"/>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NA</w:t>
            </w:r>
          </w:p>
        </w:tc>
        <w:tc>
          <w:tcPr>
            <w:tcW w:w="1848" w:type="dxa"/>
          </w:tcPr>
          <w:p>
            <w:pPr>
              <w:pStyle w:val="3"/>
              <w:widowControl w:val="0"/>
              <w:numPr>
                <w:ilvl w:val="2"/>
                <w:numId w:val="0"/>
              </w:numPr>
              <w:spacing w:line="360" w:lineRule="auto"/>
              <w:jc w:val="both"/>
              <w:outlineLvl w:val="2"/>
              <w:rPr>
                <w:rFonts w:hint="default" w:ascii="Arial" w:hAnsi="Arial" w:cs="Arial"/>
                <w:b w:val="0"/>
                <w:bCs w:val="0"/>
                <w:color w:val="000000" w:themeColor="text1"/>
                <w:sz w:val="20"/>
                <w:szCs w:val="20"/>
                <w14:textFill>
                  <w14:solidFill>
                    <w14:schemeClr w14:val="tx1"/>
                  </w14:solidFill>
                </w14:textFill>
              </w:rPr>
            </w:pPr>
            <w:r>
              <w:rPr>
                <w:rFonts w:hint="default" w:ascii="Arial" w:hAnsi="Arial" w:cs="Arial"/>
                <w:b w:val="0"/>
                <w:bCs w:val="0"/>
                <w:color w:val="000000" w:themeColor="text1"/>
                <w:sz w:val="20"/>
                <w:szCs w:val="20"/>
                <w14:textFill>
                  <w14:solidFill>
                    <w14:schemeClr w14:val="tx1"/>
                  </w14:solidFill>
                </w14:textFill>
              </w:rPr>
              <w:t>Client gives username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 w:hRule="atLeast"/>
        </w:trPr>
        <w:tc>
          <w:tcPr>
            <w:tcW w:w="1171"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Output</w:t>
            </w:r>
          </w:p>
        </w:tc>
        <w:tc>
          <w:tcPr>
            <w:tcW w:w="4560" w:type="dxa"/>
          </w:tcPr>
          <w:p>
            <w:pPr>
              <w:pStyle w:val="3"/>
              <w:widowControl w:val="0"/>
              <w:numPr>
                <w:ilvl w:val="2"/>
                <w:numId w:val="0"/>
              </w:numPr>
              <w:spacing w:line="360" w:lineRule="auto"/>
              <w:jc w:val="both"/>
              <w:outlineLvl w:val="2"/>
              <w:rPr>
                <w:rFonts w:hint="default" w:ascii="Arial" w:hAnsi="Arial" w:cs="Arial"/>
                <w:color w:val="000000" w:themeColor="text1"/>
                <w:sz w:val="20"/>
                <w:szCs w:val="20"/>
                <w14:textFill>
                  <w14:solidFill>
                    <w14:schemeClr w14:val="tx1"/>
                  </w14:solidFill>
                </w14:textFill>
              </w:rPr>
            </w:pPr>
            <w:r>
              <w:rPr>
                <w:rFonts w:hint="default" w:ascii="Arial" w:hAnsi="Arial" w:cs="Arial"/>
                <w:b w:val="0"/>
                <w:color w:val="000000" w:themeColor="text1"/>
                <w:sz w:val="20"/>
                <w:szCs w:val="20"/>
                <w14:textFill>
                  <w14:solidFill>
                    <w14:schemeClr w14:val="tx1"/>
                  </w14:solidFill>
                </w14:textFill>
              </w:rPr>
              <w:t>none</w:t>
            </w:r>
          </w:p>
        </w:tc>
        <w:tc>
          <w:tcPr>
            <w:tcW w:w="972" w:type="dxa"/>
          </w:tcPr>
          <w:p>
            <w:pPr>
              <w:pStyle w:val="3"/>
              <w:widowControl w:val="0"/>
              <w:numPr>
                <w:ilvl w:val="2"/>
                <w:numId w:val="0"/>
              </w:numPr>
              <w:spacing w:line="360" w:lineRule="auto"/>
              <w:ind w:left="504"/>
              <w:jc w:val="both"/>
              <w:outlineLvl w:val="2"/>
              <w:rPr>
                <w:rFonts w:hint="default" w:ascii="Arial" w:hAnsi="Arial" w:cs="Arial"/>
                <w:color w:val="000000" w:themeColor="text1"/>
                <w:sz w:val="20"/>
                <w:szCs w:val="20"/>
                <w14:textFill>
                  <w14:solidFill>
                    <w14:schemeClr w14:val="tx1"/>
                  </w14:solidFill>
                </w14:textFill>
              </w:rPr>
            </w:pPr>
          </w:p>
        </w:tc>
        <w:tc>
          <w:tcPr>
            <w:tcW w:w="924" w:type="dxa"/>
          </w:tcPr>
          <w:p>
            <w:pPr>
              <w:pStyle w:val="3"/>
              <w:widowControl w:val="0"/>
              <w:numPr>
                <w:ilvl w:val="2"/>
                <w:numId w:val="0"/>
              </w:numPr>
              <w:spacing w:line="360" w:lineRule="auto"/>
              <w:ind w:left="504"/>
              <w:jc w:val="both"/>
              <w:outlineLvl w:val="2"/>
              <w:rPr>
                <w:rFonts w:hint="default" w:ascii="Arial" w:hAnsi="Arial" w:cs="Arial"/>
                <w:color w:val="000000" w:themeColor="text1"/>
                <w:sz w:val="20"/>
                <w:szCs w:val="20"/>
                <w14:textFill>
                  <w14:solidFill>
                    <w14:schemeClr w14:val="tx1"/>
                  </w14:solidFill>
                </w14:textFill>
              </w:rPr>
            </w:pPr>
          </w:p>
        </w:tc>
        <w:tc>
          <w:tcPr>
            <w:tcW w:w="1848" w:type="dxa"/>
          </w:tcPr>
          <w:p>
            <w:pPr>
              <w:pStyle w:val="3"/>
              <w:widowControl w:val="0"/>
              <w:numPr>
                <w:ilvl w:val="2"/>
                <w:numId w:val="0"/>
              </w:numPr>
              <w:spacing w:line="360" w:lineRule="auto"/>
              <w:ind w:left="504"/>
              <w:jc w:val="both"/>
              <w:outlineLvl w:val="2"/>
              <w:rPr>
                <w:rFonts w:hint="default" w:ascii="Arial" w:hAnsi="Arial" w:cs="Arial"/>
                <w:color w:val="000000" w:themeColor="text1"/>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171"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Process</w:t>
            </w:r>
          </w:p>
        </w:tc>
        <w:tc>
          <w:tcPr>
            <w:tcW w:w="4560" w:type="dxa"/>
          </w:tcPr>
          <w:p>
            <w:pPr>
              <w:pStyle w:val="3"/>
              <w:widowControl w:val="0"/>
              <w:numPr>
                <w:ilvl w:val="2"/>
                <w:numId w:val="0"/>
              </w:numPr>
              <w:spacing w:line="360" w:lineRule="auto"/>
              <w:jc w:val="both"/>
              <w:outlineLvl w:val="2"/>
              <w:rPr>
                <w:rFonts w:hint="default" w:ascii="Arial" w:hAnsi="Arial" w:cs="Arial"/>
                <w:color w:val="000000" w:themeColor="text1"/>
                <w:sz w:val="20"/>
                <w:szCs w:val="20"/>
                <w14:textFill>
                  <w14:solidFill>
                    <w14:schemeClr w14:val="tx1"/>
                  </w14:solidFill>
                </w14:textFill>
              </w:rPr>
            </w:pPr>
            <w:r>
              <w:rPr>
                <w:rFonts w:hint="default" w:ascii="Arial" w:hAnsi="Arial" w:eastAsia="Segoe UI" w:cs="Arial"/>
                <w:b w:val="0"/>
                <w:bCs w:val="0"/>
                <w:color w:val="000000" w:themeColor="text1"/>
                <w:sz w:val="20"/>
                <w:szCs w:val="20"/>
                <w:shd w:val="clear" w:color="auto" w:fill="FFFFFF"/>
                <w14:textFill>
                  <w14:solidFill>
                    <w14:schemeClr w14:val="tx1"/>
                  </w14:solidFill>
                </w14:textFill>
              </w:rPr>
              <w:t>It authenticates/checks whether the user is present in the database of the server.</w:t>
            </w:r>
          </w:p>
        </w:tc>
        <w:tc>
          <w:tcPr>
            <w:tcW w:w="3744" w:type="dxa"/>
            <w:gridSpan w:val="3"/>
          </w:tcPr>
          <w:p>
            <w:pPr>
              <w:pStyle w:val="3"/>
              <w:widowControl w:val="0"/>
              <w:numPr>
                <w:ilvl w:val="2"/>
                <w:numId w:val="0"/>
              </w:numPr>
              <w:spacing w:line="360" w:lineRule="auto"/>
              <w:ind w:left="504"/>
              <w:jc w:val="both"/>
              <w:outlineLvl w:val="2"/>
              <w:rPr>
                <w:rFonts w:hint="default" w:ascii="Arial" w:hAnsi="Arial" w:cs="Arial"/>
                <w:color w:val="000000" w:themeColor="text1"/>
                <w:sz w:val="20"/>
                <w:szCs w:val="20"/>
                <w14:textFill>
                  <w14:solidFill>
                    <w14:schemeClr w14:val="tx1"/>
                  </w14:solidFill>
                </w14:textFill>
              </w:rPr>
            </w:pPr>
          </w:p>
        </w:tc>
      </w:tr>
    </w:tbl>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r>
        <w:rPr>
          <w:rFonts w:ascii="Arial" w:hAnsi="Arial" w:cs="Arial"/>
          <w:b/>
          <w:bCs/>
          <w:color w:val="000000" w:themeColor="text1"/>
          <w:lang w:val="en-US"/>
          <w14:textFill>
            <w14:solidFill>
              <w14:schemeClr w14:val="tx1"/>
            </w14:solidFill>
          </w14:textFill>
        </w:rPr>
        <w:t>4.7.2 client_handler</w:t>
      </w:r>
    </w:p>
    <w:p>
      <w:pPr>
        <w:pStyle w:val="46"/>
        <w:spacing w:before="0" w:beforeAutospacing="0" w:after="0" w:afterAutospacing="0"/>
        <w:jc w:val="both"/>
        <w:textAlignment w:val="baseline"/>
        <w:rPr>
          <w:rFonts w:ascii="Arial" w:hAnsi="Arial" w:cs="Arial"/>
          <w:b/>
          <w:bCs/>
          <w:color w:val="000000" w:themeColor="text1"/>
          <w:lang w:val="en-US"/>
          <w14:textFill>
            <w14:solidFill>
              <w14:schemeClr w14:val="tx1"/>
            </w14:solidFill>
          </w14:textFill>
        </w:rPr>
      </w:pPr>
    </w:p>
    <w:tbl>
      <w:tblPr>
        <w:tblStyle w:val="20"/>
        <w:tblW w:w="9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4560"/>
        <w:gridCol w:w="972"/>
        <w:gridCol w:w="924"/>
        <w:gridCol w:w="1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Name</w:t>
            </w:r>
          </w:p>
        </w:tc>
        <w:tc>
          <w:tcPr>
            <w:tcW w:w="4560"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Client_handler</w:t>
            </w:r>
          </w:p>
        </w:tc>
        <w:tc>
          <w:tcPr>
            <w:tcW w:w="3744" w:type="dxa"/>
            <w:gridSpan w:val="3"/>
          </w:tcPr>
          <w:p>
            <w:pPr>
              <w:pStyle w:val="3"/>
              <w:widowControl w:val="0"/>
              <w:numPr>
                <w:ilvl w:val="2"/>
                <w:numId w:val="0"/>
              </w:numPr>
              <w:spacing w:line="360" w:lineRule="auto"/>
              <w:jc w:val="both"/>
              <w:outlineLvl w:val="2"/>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1171"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Input</w:t>
            </w:r>
          </w:p>
        </w:tc>
        <w:tc>
          <w:tcPr>
            <w:tcW w:w="4560"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Client_</w:t>
            </w:r>
            <w:r>
              <w:rPr>
                <w:rFonts w:hint="default" w:cs="Arial"/>
                <w:b w:val="0"/>
                <w:bCs w:val="0"/>
                <w:sz w:val="20"/>
                <w:szCs w:val="20"/>
                <w:lang w:val="en-US"/>
              </w:rPr>
              <w:t>f</w:t>
            </w:r>
            <w:r>
              <w:rPr>
                <w:rFonts w:hint="default" w:ascii="Arial" w:hAnsi="Arial" w:cs="Arial"/>
                <w:b w:val="0"/>
                <w:bCs w:val="0"/>
                <w:sz w:val="20"/>
                <w:szCs w:val="20"/>
              </w:rPr>
              <w:t>d</w:t>
            </w:r>
          </w:p>
        </w:tc>
        <w:tc>
          <w:tcPr>
            <w:tcW w:w="972"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Void*</w:t>
            </w:r>
          </w:p>
        </w:tc>
        <w:tc>
          <w:tcPr>
            <w:tcW w:w="924"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none</w:t>
            </w:r>
          </w:p>
        </w:tc>
        <w:tc>
          <w:tcPr>
            <w:tcW w:w="1848" w:type="dxa"/>
          </w:tcPr>
          <w:p>
            <w:pPr>
              <w:pStyle w:val="3"/>
              <w:widowControl w:val="0"/>
              <w:numPr>
                <w:ilvl w:val="2"/>
                <w:numId w:val="0"/>
              </w:numPr>
              <w:spacing w:line="360" w:lineRule="auto"/>
              <w:jc w:val="both"/>
              <w:outlineLvl w:val="2"/>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3" w:hRule="atLeast"/>
        </w:trPr>
        <w:tc>
          <w:tcPr>
            <w:tcW w:w="1171"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Output</w:t>
            </w:r>
          </w:p>
        </w:tc>
        <w:tc>
          <w:tcPr>
            <w:tcW w:w="4560"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none</w:t>
            </w:r>
          </w:p>
        </w:tc>
        <w:tc>
          <w:tcPr>
            <w:tcW w:w="972"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b w:val="0"/>
                <w:bCs w:val="0"/>
                <w:sz w:val="20"/>
                <w:szCs w:val="20"/>
              </w:rPr>
              <w:t>none</w:t>
            </w:r>
          </w:p>
        </w:tc>
        <w:tc>
          <w:tcPr>
            <w:tcW w:w="924" w:type="dxa"/>
          </w:tcPr>
          <w:p>
            <w:pPr>
              <w:pStyle w:val="3"/>
              <w:widowControl w:val="0"/>
              <w:numPr>
                <w:ilvl w:val="2"/>
                <w:numId w:val="0"/>
              </w:numPr>
              <w:spacing w:line="360" w:lineRule="auto"/>
              <w:ind w:left="504"/>
              <w:jc w:val="both"/>
              <w:outlineLvl w:val="2"/>
              <w:rPr>
                <w:rFonts w:hint="default" w:ascii="Arial" w:hAnsi="Arial" w:cs="Arial"/>
                <w:sz w:val="20"/>
                <w:szCs w:val="20"/>
              </w:rPr>
            </w:pPr>
          </w:p>
        </w:tc>
        <w:tc>
          <w:tcPr>
            <w:tcW w:w="1848" w:type="dxa"/>
          </w:tcPr>
          <w:p>
            <w:pPr>
              <w:pStyle w:val="3"/>
              <w:widowControl w:val="0"/>
              <w:numPr>
                <w:ilvl w:val="2"/>
                <w:numId w:val="0"/>
              </w:numPr>
              <w:spacing w:line="360" w:lineRule="auto"/>
              <w:ind w:left="504"/>
              <w:jc w:val="both"/>
              <w:outlineLvl w:val="2"/>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Process</w:t>
            </w:r>
          </w:p>
        </w:tc>
        <w:tc>
          <w:tcPr>
            <w:tcW w:w="4560"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eastAsia="Segoe UI" w:cs="Arial"/>
                <w:b w:val="0"/>
                <w:bCs w:val="0"/>
                <w:color w:val="242424"/>
                <w:sz w:val="20"/>
                <w:szCs w:val="20"/>
                <w:shd w:val="clear" w:color="auto" w:fill="FFFFFF"/>
              </w:rPr>
              <w:t>It is used handles multiple clients on a server. Maximum number of clients t</w:t>
            </w:r>
            <w:r>
              <w:rPr>
                <w:rFonts w:hint="default" w:eastAsia="Segoe UI" w:cs="Arial"/>
                <w:b w:val="0"/>
                <w:bCs w:val="0"/>
                <w:color w:val="242424"/>
                <w:sz w:val="20"/>
                <w:szCs w:val="20"/>
                <w:shd w:val="clear" w:color="auto" w:fill="FFFFFF"/>
                <w:lang w:val="en-US"/>
              </w:rPr>
              <w:t>hat</w:t>
            </w:r>
            <w:r>
              <w:rPr>
                <w:rFonts w:hint="default" w:ascii="Arial" w:hAnsi="Arial" w:eastAsia="Segoe UI" w:cs="Arial"/>
                <w:b w:val="0"/>
                <w:bCs w:val="0"/>
                <w:color w:val="242424"/>
                <w:sz w:val="20"/>
                <w:szCs w:val="20"/>
                <w:shd w:val="clear" w:color="auto" w:fill="FFFFFF"/>
              </w:rPr>
              <w:t xml:space="preserve"> can access the server are defined.</w:t>
            </w:r>
          </w:p>
        </w:tc>
        <w:tc>
          <w:tcPr>
            <w:tcW w:w="3744" w:type="dxa"/>
            <w:gridSpan w:val="3"/>
          </w:tcPr>
          <w:p>
            <w:pPr>
              <w:pStyle w:val="3"/>
              <w:widowControl w:val="0"/>
              <w:numPr>
                <w:ilvl w:val="2"/>
                <w:numId w:val="0"/>
              </w:numPr>
              <w:spacing w:line="360" w:lineRule="auto"/>
              <w:ind w:left="504"/>
              <w:jc w:val="both"/>
              <w:outlineLvl w:val="2"/>
              <w:rPr>
                <w:rFonts w:hint="default" w:ascii="Arial" w:hAnsi="Arial" w:cs="Arial"/>
                <w:sz w:val="20"/>
                <w:szCs w:val="20"/>
              </w:rPr>
            </w:pPr>
          </w:p>
        </w:tc>
      </w:tr>
    </w:tbl>
    <w:p>
      <w:pPr>
        <w:pStyle w:val="9"/>
        <w:ind w:left="720"/>
      </w:pPr>
    </w:p>
    <w:p>
      <w:pPr>
        <w:pStyle w:val="9"/>
        <w:ind w:left="720"/>
      </w:pPr>
    </w:p>
    <w:p>
      <w:pPr>
        <w:pStyle w:val="9"/>
        <w:ind w:left="720"/>
      </w:pPr>
    </w:p>
    <w:p>
      <w:pPr>
        <w:pStyle w:val="9"/>
        <w:ind w:left="720"/>
      </w:pPr>
    </w:p>
    <w:p>
      <w:pPr>
        <w:pStyle w:val="9"/>
        <w:ind w:left="720"/>
      </w:pPr>
    </w:p>
    <w:p>
      <w:pPr>
        <w:pStyle w:val="9"/>
        <w:ind w:left="720"/>
      </w:pPr>
    </w:p>
    <w:p>
      <w:pPr>
        <w:pStyle w:val="9"/>
        <w:rPr>
          <w:rFonts w:ascii="Arial" w:hAnsi="Arial" w:cs="Arial"/>
          <w:b/>
          <w:bCs/>
          <w:sz w:val="24"/>
          <w:szCs w:val="24"/>
        </w:rPr>
      </w:pPr>
    </w:p>
    <w:p>
      <w:pPr>
        <w:pStyle w:val="9"/>
        <w:rPr>
          <w:rFonts w:ascii="Arial" w:hAnsi="Arial" w:cs="Arial"/>
          <w:b/>
          <w:bCs/>
          <w:sz w:val="24"/>
          <w:szCs w:val="24"/>
        </w:rPr>
      </w:pPr>
      <w:r>
        <w:rPr>
          <w:rFonts w:ascii="Arial" w:hAnsi="Arial" w:cs="Arial"/>
          <w:b/>
          <w:bCs/>
          <w:sz w:val="24"/>
          <w:szCs w:val="24"/>
        </w:rPr>
        <w:t>4.7.3 reserveRoom()</w:t>
      </w:r>
    </w:p>
    <w:p>
      <w:pPr>
        <w:pStyle w:val="9"/>
        <w:rPr>
          <w:rFonts w:ascii="Arial" w:hAnsi="Arial" w:cs="Arial"/>
          <w:b/>
          <w:bCs/>
          <w:sz w:val="24"/>
          <w:szCs w:val="24"/>
        </w:rPr>
      </w:pPr>
    </w:p>
    <w:tbl>
      <w:tblPr>
        <w:tblStyle w:val="20"/>
        <w:tblW w:w="96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4629"/>
        <w:gridCol w:w="986"/>
        <w:gridCol w:w="938"/>
        <w:gridCol w:w="1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1188" w:type="dxa"/>
          </w:tcPr>
          <w:p>
            <w:pPr>
              <w:pStyle w:val="3"/>
              <w:widowControl w:val="0"/>
              <w:numPr>
                <w:ilvl w:val="2"/>
                <w:numId w:val="0"/>
              </w:numPr>
              <w:spacing w:line="360" w:lineRule="auto"/>
              <w:jc w:val="both"/>
              <w:outlineLvl w:val="2"/>
              <w:rPr>
                <w:rFonts w:ascii="Times New Roman" w:hAnsi="Times New Roman" w:cs="Times New Roman"/>
                <w:sz w:val="20"/>
                <w:szCs w:val="20"/>
              </w:rPr>
            </w:pPr>
            <w:r>
              <w:rPr>
                <w:rFonts w:ascii="Times New Roman" w:hAnsi="Times New Roman" w:cs="Times New Roman"/>
                <w:sz w:val="20"/>
                <w:szCs w:val="20"/>
              </w:rPr>
              <w:t>Name</w:t>
            </w:r>
          </w:p>
        </w:tc>
        <w:tc>
          <w:tcPr>
            <w:tcW w:w="4629"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reserveRoom()</w:t>
            </w:r>
          </w:p>
        </w:tc>
        <w:tc>
          <w:tcPr>
            <w:tcW w:w="3801" w:type="dxa"/>
            <w:gridSpan w:val="3"/>
          </w:tcPr>
          <w:p>
            <w:pPr>
              <w:pStyle w:val="3"/>
              <w:widowControl w:val="0"/>
              <w:numPr>
                <w:ilvl w:val="2"/>
                <w:numId w:val="0"/>
              </w:numPr>
              <w:spacing w:line="360" w:lineRule="auto"/>
              <w:jc w:val="both"/>
              <w:outlineLvl w:val="2"/>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9" w:hRule="atLeast"/>
        </w:trPr>
        <w:tc>
          <w:tcPr>
            <w:tcW w:w="1188" w:type="dxa"/>
          </w:tcPr>
          <w:p>
            <w:pPr>
              <w:pStyle w:val="3"/>
              <w:widowControl w:val="0"/>
              <w:numPr>
                <w:ilvl w:val="2"/>
                <w:numId w:val="0"/>
              </w:numPr>
              <w:spacing w:line="360" w:lineRule="auto"/>
              <w:jc w:val="both"/>
              <w:outlineLvl w:val="2"/>
              <w:rPr>
                <w:rFonts w:ascii="Times New Roman" w:hAnsi="Times New Roman" w:cs="Times New Roman"/>
                <w:sz w:val="20"/>
                <w:szCs w:val="20"/>
              </w:rPr>
            </w:pPr>
            <w:r>
              <w:rPr>
                <w:rFonts w:ascii="Times New Roman" w:hAnsi="Times New Roman" w:cs="Times New Roman"/>
                <w:sz w:val="20"/>
                <w:szCs w:val="20"/>
              </w:rPr>
              <w:t>Input</w:t>
            </w:r>
          </w:p>
        </w:tc>
        <w:tc>
          <w:tcPr>
            <w:tcW w:w="4629"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id</w:t>
            </w:r>
          </w:p>
        </w:tc>
        <w:tc>
          <w:tcPr>
            <w:tcW w:w="986"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int</w:t>
            </w:r>
          </w:p>
        </w:tc>
        <w:tc>
          <w:tcPr>
            <w:tcW w:w="938"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none</w:t>
            </w:r>
          </w:p>
        </w:tc>
        <w:tc>
          <w:tcPr>
            <w:tcW w:w="1877"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eastAsia="Segoe UI" w:cs="Arial"/>
                <w:b w:val="0"/>
                <w:bCs w:val="0"/>
                <w:color w:val="242424"/>
                <w:sz w:val="20"/>
                <w:szCs w:val="20"/>
                <w:shd w:val="clear" w:color="auto" w:fill="FFFFFF"/>
              </w:rPr>
              <w:t>Here, id indicates the 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trPr>
        <w:tc>
          <w:tcPr>
            <w:tcW w:w="1188" w:type="dxa"/>
          </w:tcPr>
          <w:p>
            <w:pPr>
              <w:pStyle w:val="3"/>
              <w:widowControl w:val="0"/>
              <w:numPr>
                <w:ilvl w:val="2"/>
                <w:numId w:val="0"/>
              </w:numPr>
              <w:spacing w:line="360" w:lineRule="auto"/>
              <w:jc w:val="both"/>
              <w:outlineLvl w:val="2"/>
              <w:rPr>
                <w:rFonts w:ascii="Times New Roman" w:hAnsi="Times New Roman" w:cs="Times New Roman"/>
                <w:sz w:val="20"/>
                <w:szCs w:val="20"/>
              </w:rPr>
            </w:pPr>
            <w:r>
              <w:rPr>
                <w:rFonts w:ascii="Times New Roman" w:hAnsi="Times New Roman" w:cs="Times New Roman"/>
                <w:sz w:val="20"/>
                <w:szCs w:val="20"/>
              </w:rPr>
              <w:t>Output</w:t>
            </w:r>
          </w:p>
        </w:tc>
        <w:tc>
          <w:tcPr>
            <w:tcW w:w="4629"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none</w:t>
            </w:r>
          </w:p>
        </w:tc>
        <w:tc>
          <w:tcPr>
            <w:tcW w:w="986"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b w:val="0"/>
                <w:bCs w:val="0"/>
                <w:sz w:val="20"/>
                <w:szCs w:val="20"/>
              </w:rPr>
              <w:t>none</w:t>
            </w:r>
          </w:p>
        </w:tc>
        <w:tc>
          <w:tcPr>
            <w:tcW w:w="938" w:type="dxa"/>
          </w:tcPr>
          <w:p>
            <w:pPr>
              <w:pStyle w:val="3"/>
              <w:widowControl w:val="0"/>
              <w:numPr>
                <w:ilvl w:val="2"/>
                <w:numId w:val="0"/>
              </w:numPr>
              <w:spacing w:line="360" w:lineRule="auto"/>
              <w:ind w:left="504"/>
              <w:jc w:val="both"/>
              <w:outlineLvl w:val="2"/>
              <w:rPr>
                <w:rFonts w:hint="default" w:ascii="Arial" w:hAnsi="Arial" w:cs="Arial"/>
                <w:sz w:val="20"/>
                <w:szCs w:val="20"/>
              </w:rPr>
            </w:pPr>
          </w:p>
        </w:tc>
        <w:tc>
          <w:tcPr>
            <w:tcW w:w="1877" w:type="dxa"/>
          </w:tcPr>
          <w:p>
            <w:pPr>
              <w:pStyle w:val="3"/>
              <w:widowControl w:val="0"/>
              <w:numPr>
                <w:ilvl w:val="2"/>
                <w:numId w:val="0"/>
              </w:numPr>
              <w:spacing w:line="360" w:lineRule="auto"/>
              <w:ind w:left="504"/>
              <w:jc w:val="both"/>
              <w:outlineLvl w:val="2"/>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3" w:hRule="atLeast"/>
        </w:trPr>
        <w:tc>
          <w:tcPr>
            <w:tcW w:w="1188" w:type="dxa"/>
          </w:tcPr>
          <w:p>
            <w:pPr>
              <w:pStyle w:val="3"/>
              <w:widowControl w:val="0"/>
              <w:numPr>
                <w:ilvl w:val="2"/>
                <w:numId w:val="0"/>
              </w:numPr>
              <w:spacing w:line="360" w:lineRule="auto"/>
              <w:jc w:val="both"/>
              <w:outlineLvl w:val="2"/>
              <w:rPr>
                <w:rFonts w:ascii="Times New Roman" w:hAnsi="Times New Roman" w:cs="Times New Roman"/>
                <w:sz w:val="20"/>
                <w:szCs w:val="20"/>
              </w:rPr>
            </w:pPr>
            <w:r>
              <w:rPr>
                <w:rFonts w:ascii="Times New Roman" w:hAnsi="Times New Roman" w:cs="Times New Roman"/>
                <w:sz w:val="20"/>
                <w:szCs w:val="20"/>
              </w:rPr>
              <w:t>Process</w:t>
            </w:r>
          </w:p>
        </w:tc>
        <w:tc>
          <w:tcPr>
            <w:tcW w:w="4629"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eastAsia="Segoe UI" w:cs="Arial"/>
                <w:b w:val="0"/>
                <w:bCs w:val="0"/>
                <w:color w:val="242424"/>
                <w:sz w:val="20"/>
                <w:szCs w:val="20"/>
                <w:shd w:val="clear" w:color="auto" w:fill="FFFFFF"/>
              </w:rPr>
              <w:t>Used to reserve the type of room selected by the client.</w:t>
            </w:r>
          </w:p>
        </w:tc>
        <w:tc>
          <w:tcPr>
            <w:tcW w:w="3801" w:type="dxa"/>
            <w:gridSpan w:val="3"/>
          </w:tcPr>
          <w:p>
            <w:pPr>
              <w:pStyle w:val="3"/>
              <w:widowControl w:val="0"/>
              <w:numPr>
                <w:ilvl w:val="2"/>
                <w:numId w:val="0"/>
              </w:numPr>
              <w:spacing w:line="360" w:lineRule="auto"/>
              <w:ind w:left="504"/>
              <w:jc w:val="both"/>
              <w:outlineLvl w:val="2"/>
              <w:rPr>
                <w:rFonts w:hint="default" w:ascii="Arial" w:hAnsi="Arial" w:cs="Arial"/>
                <w:sz w:val="20"/>
                <w:szCs w:val="20"/>
              </w:rPr>
            </w:pPr>
          </w:p>
        </w:tc>
      </w:tr>
    </w:tbl>
    <w:p>
      <w:pPr>
        <w:pStyle w:val="9"/>
        <w:ind w:left="720"/>
      </w:pPr>
    </w:p>
    <w:p>
      <w:pPr>
        <w:pStyle w:val="9"/>
        <w:rPr>
          <w:rFonts w:ascii="Arial" w:hAnsi="Arial" w:cs="Arial"/>
          <w:b/>
          <w:bCs/>
          <w:sz w:val="24"/>
          <w:szCs w:val="24"/>
        </w:rPr>
      </w:pPr>
      <w:r>
        <w:rPr>
          <w:rFonts w:ascii="Arial" w:hAnsi="Arial" w:cs="Arial"/>
          <w:b/>
          <w:bCs/>
          <w:sz w:val="24"/>
          <w:szCs w:val="24"/>
        </w:rPr>
        <w:t>4.7.4 unreserveRoom()</w:t>
      </w:r>
    </w:p>
    <w:p>
      <w:pPr>
        <w:pStyle w:val="9"/>
      </w:pPr>
    </w:p>
    <w:tbl>
      <w:tblPr>
        <w:tblStyle w:val="20"/>
        <w:tblW w:w="94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9"/>
        <w:gridCol w:w="4552"/>
        <w:gridCol w:w="970"/>
        <w:gridCol w:w="922"/>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1169"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Name</w:t>
            </w:r>
          </w:p>
        </w:tc>
        <w:tc>
          <w:tcPr>
            <w:tcW w:w="4552"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unreserveRoom()</w:t>
            </w:r>
          </w:p>
        </w:tc>
        <w:tc>
          <w:tcPr>
            <w:tcW w:w="3738" w:type="dxa"/>
            <w:gridSpan w:val="3"/>
          </w:tcPr>
          <w:p>
            <w:pPr>
              <w:pStyle w:val="3"/>
              <w:widowControl w:val="0"/>
              <w:numPr>
                <w:ilvl w:val="2"/>
                <w:numId w:val="0"/>
              </w:numPr>
              <w:spacing w:line="360" w:lineRule="auto"/>
              <w:jc w:val="both"/>
              <w:outlineLvl w:val="2"/>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trPr>
        <w:tc>
          <w:tcPr>
            <w:tcW w:w="1169"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Input</w:t>
            </w:r>
          </w:p>
        </w:tc>
        <w:tc>
          <w:tcPr>
            <w:tcW w:w="4552"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id</w:t>
            </w:r>
          </w:p>
        </w:tc>
        <w:tc>
          <w:tcPr>
            <w:tcW w:w="970"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int</w:t>
            </w:r>
          </w:p>
        </w:tc>
        <w:tc>
          <w:tcPr>
            <w:tcW w:w="922"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none</w:t>
            </w:r>
          </w:p>
        </w:tc>
        <w:tc>
          <w:tcPr>
            <w:tcW w:w="1846"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eastAsia="Segoe UI" w:cs="Arial"/>
                <w:b w:val="0"/>
                <w:bCs w:val="0"/>
                <w:color w:val="242424"/>
                <w:sz w:val="20"/>
                <w:szCs w:val="20"/>
                <w:shd w:val="clear" w:color="auto" w:fill="FFFFFF"/>
              </w:rPr>
              <w:t>Here, id indicates the 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2" w:hRule="atLeast"/>
        </w:trPr>
        <w:tc>
          <w:tcPr>
            <w:tcW w:w="1169"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Output</w:t>
            </w:r>
          </w:p>
        </w:tc>
        <w:tc>
          <w:tcPr>
            <w:tcW w:w="4552"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none</w:t>
            </w:r>
          </w:p>
        </w:tc>
        <w:tc>
          <w:tcPr>
            <w:tcW w:w="970"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b w:val="0"/>
                <w:bCs w:val="0"/>
                <w:sz w:val="20"/>
                <w:szCs w:val="20"/>
              </w:rPr>
              <w:t>none</w:t>
            </w:r>
          </w:p>
        </w:tc>
        <w:tc>
          <w:tcPr>
            <w:tcW w:w="922" w:type="dxa"/>
          </w:tcPr>
          <w:p>
            <w:pPr>
              <w:pStyle w:val="3"/>
              <w:widowControl w:val="0"/>
              <w:numPr>
                <w:ilvl w:val="2"/>
                <w:numId w:val="0"/>
              </w:numPr>
              <w:spacing w:line="360" w:lineRule="auto"/>
              <w:ind w:left="504"/>
              <w:jc w:val="both"/>
              <w:outlineLvl w:val="2"/>
              <w:rPr>
                <w:rFonts w:hint="default" w:ascii="Arial" w:hAnsi="Arial" w:cs="Arial"/>
                <w:sz w:val="20"/>
                <w:szCs w:val="20"/>
              </w:rPr>
            </w:pPr>
          </w:p>
        </w:tc>
        <w:tc>
          <w:tcPr>
            <w:tcW w:w="1846" w:type="dxa"/>
          </w:tcPr>
          <w:p>
            <w:pPr>
              <w:pStyle w:val="3"/>
              <w:widowControl w:val="0"/>
              <w:numPr>
                <w:ilvl w:val="2"/>
                <w:numId w:val="0"/>
              </w:numPr>
              <w:spacing w:line="360" w:lineRule="auto"/>
              <w:ind w:left="504"/>
              <w:jc w:val="both"/>
              <w:outlineLvl w:val="2"/>
              <w:rPr>
                <w:rFonts w:hint="default"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8" w:hRule="atLeast"/>
        </w:trPr>
        <w:tc>
          <w:tcPr>
            <w:tcW w:w="1169"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Process</w:t>
            </w:r>
          </w:p>
        </w:tc>
        <w:tc>
          <w:tcPr>
            <w:tcW w:w="4552"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eastAsia="Segoe UI" w:cs="Arial"/>
                <w:b w:val="0"/>
                <w:bCs w:val="0"/>
                <w:color w:val="242424"/>
                <w:sz w:val="20"/>
                <w:szCs w:val="20"/>
                <w:shd w:val="clear" w:color="auto" w:fill="FFFFFF"/>
              </w:rPr>
              <w:t>Used to cancel/terminate the reservation done by the client</w:t>
            </w:r>
          </w:p>
        </w:tc>
        <w:tc>
          <w:tcPr>
            <w:tcW w:w="3738" w:type="dxa"/>
            <w:gridSpan w:val="3"/>
          </w:tcPr>
          <w:p>
            <w:pPr>
              <w:pStyle w:val="3"/>
              <w:widowControl w:val="0"/>
              <w:numPr>
                <w:ilvl w:val="2"/>
                <w:numId w:val="0"/>
              </w:numPr>
              <w:spacing w:line="360" w:lineRule="auto"/>
              <w:ind w:left="504"/>
              <w:jc w:val="both"/>
              <w:outlineLvl w:val="2"/>
              <w:rPr>
                <w:rFonts w:hint="default" w:ascii="Arial" w:hAnsi="Arial" w:cs="Arial"/>
                <w:sz w:val="20"/>
                <w:szCs w:val="20"/>
              </w:rPr>
            </w:pPr>
          </w:p>
        </w:tc>
      </w:tr>
    </w:tbl>
    <w:p>
      <w:pPr>
        <w:pStyle w:val="9"/>
        <w:ind w:left="720"/>
      </w:pPr>
    </w:p>
    <w:p>
      <w:pPr>
        <w:pStyle w:val="9"/>
        <w:rPr>
          <w:rFonts w:ascii="Arial" w:hAnsi="Arial" w:cs="Arial"/>
          <w:b/>
          <w:bCs/>
          <w:sz w:val="24"/>
          <w:szCs w:val="24"/>
        </w:rPr>
      </w:pPr>
    </w:p>
    <w:p>
      <w:pPr>
        <w:pStyle w:val="9"/>
        <w:rPr>
          <w:rFonts w:ascii="Arial" w:hAnsi="Arial" w:cs="Arial"/>
          <w:b/>
          <w:bCs/>
          <w:sz w:val="24"/>
          <w:szCs w:val="24"/>
        </w:rPr>
      </w:pPr>
    </w:p>
    <w:p>
      <w:pPr>
        <w:pStyle w:val="9"/>
        <w:rPr>
          <w:rFonts w:ascii="Arial" w:hAnsi="Arial" w:cs="Arial"/>
          <w:b/>
          <w:bCs/>
          <w:sz w:val="24"/>
          <w:szCs w:val="24"/>
        </w:rPr>
      </w:pPr>
      <w:r>
        <w:rPr>
          <w:rFonts w:ascii="Arial" w:hAnsi="Arial" w:cs="Arial"/>
          <w:b/>
          <w:bCs/>
          <w:sz w:val="24"/>
          <w:szCs w:val="24"/>
        </w:rPr>
        <w:t>4.7.5 getAvailableRoomWithPrice</w:t>
      </w:r>
    </w:p>
    <w:p>
      <w:pPr>
        <w:pStyle w:val="9"/>
        <w:rPr>
          <w:rFonts w:ascii="Arial" w:hAnsi="Arial" w:cs="Arial"/>
          <w:b/>
          <w:bCs/>
          <w:sz w:val="24"/>
          <w:szCs w:val="24"/>
        </w:rPr>
      </w:pPr>
    </w:p>
    <w:tbl>
      <w:tblPr>
        <w:tblStyle w:val="20"/>
        <w:tblW w:w="93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9"/>
        <w:gridCol w:w="4514"/>
        <w:gridCol w:w="736"/>
        <w:gridCol w:w="748"/>
        <w:gridCol w:w="2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59"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Name</w:t>
            </w:r>
          </w:p>
        </w:tc>
        <w:tc>
          <w:tcPr>
            <w:tcW w:w="4514" w:type="dxa"/>
          </w:tcPr>
          <w:p>
            <w:pPr>
              <w:pStyle w:val="17"/>
              <w:widowControl/>
              <w:spacing w:beforeAutospacing="0" w:afterAutospacing="0"/>
              <w:jc w:val="both"/>
              <w:rPr>
                <w:rFonts w:hint="default" w:ascii="Arial" w:hAnsi="Arial" w:cs="Arial"/>
                <w:sz w:val="20"/>
                <w:szCs w:val="20"/>
              </w:rPr>
            </w:pPr>
          </w:p>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getAvailableRoomWithPrice()</w:t>
            </w:r>
          </w:p>
        </w:tc>
        <w:tc>
          <w:tcPr>
            <w:tcW w:w="3706" w:type="dxa"/>
            <w:gridSpan w:val="3"/>
          </w:tcPr>
          <w:p>
            <w:pPr>
              <w:pStyle w:val="3"/>
              <w:widowControl w:val="0"/>
              <w:numPr>
                <w:ilvl w:val="2"/>
                <w:numId w:val="0"/>
              </w:numPr>
              <w:spacing w:line="360" w:lineRule="auto"/>
              <w:jc w:val="both"/>
              <w:outlineLvl w:val="2"/>
              <w:rPr>
                <w:rFonts w:hint="default" w:ascii="Arial" w:hAnsi="Arial" w:cs="Arial"/>
                <w:b w:val="0"/>
                <w:b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0" w:hRule="atLeast"/>
        </w:trPr>
        <w:tc>
          <w:tcPr>
            <w:tcW w:w="1159"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Input</w:t>
            </w:r>
          </w:p>
        </w:tc>
        <w:tc>
          <w:tcPr>
            <w:tcW w:w="4514" w:type="dxa"/>
          </w:tcPr>
          <w:p>
            <w:pPr>
              <w:pStyle w:val="3"/>
              <w:widowControl w:val="0"/>
              <w:numPr>
                <w:ilvl w:val="2"/>
                <w:numId w:val="0"/>
              </w:numPr>
              <w:spacing w:line="360" w:lineRule="auto"/>
              <w:jc w:val="both"/>
              <w:outlineLvl w:val="2"/>
              <w:rPr>
                <w:rFonts w:hint="default" w:ascii="Arial" w:hAnsi="Arial" w:cs="Arial"/>
                <w:b w:val="0"/>
                <w:bCs w:val="0"/>
                <w:sz w:val="20"/>
                <w:szCs w:val="20"/>
                <w:lang w:val="en-US"/>
              </w:rPr>
            </w:pPr>
            <w:r>
              <w:rPr>
                <w:rFonts w:hint="default" w:ascii="Arial" w:hAnsi="Arial"/>
                <w:b w:val="0"/>
                <w:bCs w:val="0"/>
                <w:sz w:val="20"/>
                <w:szCs w:val="20"/>
                <w:lang w:val="en-US"/>
              </w:rPr>
              <w:t>type, noOfdays</w:t>
            </w:r>
          </w:p>
        </w:tc>
        <w:tc>
          <w:tcPr>
            <w:tcW w:w="736"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cs="Arial"/>
                <w:b w:val="0"/>
                <w:bCs w:val="0"/>
                <w:sz w:val="20"/>
                <w:szCs w:val="20"/>
                <w:lang w:val="en-US"/>
              </w:rPr>
              <w:t>string,</w:t>
            </w:r>
            <w:r>
              <w:rPr>
                <w:rFonts w:hint="default" w:ascii="Arial" w:hAnsi="Arial" w:cs="Arial"/>
                <w:b w:val="0"/>
                <w:bCs w:val="0"/>
                <w:sz w:val="20"/>
                <w:szCs w:val="20"/>
              </w:rPr>
              <w:t>int</w:t>
            </w:r>
          </w:p>
        </w:tc>
        <w:tc>
          <w:tcPr>
            <w:tcW w:w="748"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none</w:t>
            </w:r>
          </w:p>
        </w:tc>
        <w:tc>
          <w:tcPr>
            <w:tcW w:w="2222"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eastAsia="Segoe UI" w:cs="Arial"/>
                <w:b w:val="0"/>
                <w:bCs w:val="0"/>
                <w:color w:val="242424"/>
                <w:sz w:val="20"/>
                <w:szCs w:val="20"/>
                <w:shd w:val="clear" w:color="auto" w:fill="FFFFFF"/>
              </w:rPr>
              <w:t xml:space="preserve">Here, type indicates the type of room and </w:t>
            </w:r>
            <w:r>
              <w:rPr>
                <w:rFonts w:hint="default" w:ascii="Arial" w:hAnsi="Arial"/>
                <w:b w:val="0"/>
                <w:bCs w:val="0"/>
                <w:sz w:val="20"/>
                <w:szCs w:val="20"/>
                <w:lang w:val="en-US"/>
              </w:rPr>
              <w:t>noOfdays</w:t>
            </w:r>
            <w:r>
              <w:rPr>
                <w:rFonts w:hint="default" w:ascii="Arial" w:hAnsi="Arial" w:eastAsia="Segoe UI" w:cs="Arial"/>
                <w:b w:val="0"/>
                <w:bCs w:val="0"/>
                <w:color w:val="242424"/>
                <w:sz w:val="20"/>
                <w:szCs w:val="20"/>
                <w:shd w:val="clear" w:color="auto" w:fill="FFFFFF"/>
              </w:rPr>
              <w:t xml:space="preserve"> is the period of stay of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5" w:hRule="atLeast"/>
        </w:trPr>
        <w:tc>
          <w:tcPr>
            <w:tcW w:w="1159"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Output</w:t>
            </w:r>
          </w:p>
        </w:tc>
        <w:tc>
          <w:tcPr>
            <w:tcW w:w="4514"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none</w:t>
            </w:r>
          </w:p>
        </w:tc>
        <w:tc>
          <w:tcPr>
            <w:tcW w:w="736"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cs="Arial"/>
                <w:b w:val="0"/>
                <w:bCs w:val="0"/>
                <w:sz w:val="20"/>
                <w:szCs w:val="20"/>
              </w:rPr>
              <w:t>none</w:t>
            </w:r>
          </w:p>
        </w:tc>
        <w:tc>
          <w:tcPr>
            <w:tcW w:w="748" w:type="dxa"/>
          </w:tcPr>
          <w:p>
            <w:pPr>
              <w:pStyle w:val="3"/>
              <w:widowControl w:val="0"/>
              <w:numPr>
                <w:ilvl w:val="2"/>
                <w:numId w:val="0"/>
              </w:numPr>
              <w:spacing w:line="360" w:lineRule="auto"/>
              <w:ind w:left="504"/>
              <w:jc w:val="both"/>
              <w:outlineLvl w:val="2"/>
              <w:rPr>
                <w:rFonts w:hint="default" w:ascii="Arial" w:hAnsi="Arial" w:cs="Arial"/>
                <w:b w:val="0"/>
                <w:bCs w:val="0"/>
                <w:sz w:val="20"/>
                <w:szCs w:val="20"/>
              </w:rPr>
            </w:pPr>
          </w:p>
        </w:tc>
        <w:tc>
          <w:tcPr>
            <w:tcW w:w="2222" w:type="dxa"/>
          </w:tcPr>
          <w:p>
            <w:pPr>
              <w:pStyle w:val="3"/>
              <w:widowControl w:val="0"/>
              <w:numPr>
                <w:ilvl w:val="2"/>
                <w:numId w:val="0"/>
              </w:numPr>
              <w:spacing w:line="360" w:lineRule="auto"/>
              <w:ind w:left="504"/>
              <w:jc w:val="both"/>
              <w:outlineLvl w:val="2"/>
              <w:rPr>
                <w:rFonts w:hint="default" w:ascii="Arial" w:hAnsi="Arial" w:cs="Arial"/>
                <w:b w:val="0"/>
                <w:bCs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8" w:hRule="atLeast"/>
        </w:trPr>
        <w:tc>
          <w:tcPr>
            <w:tcW w:w="1159" w:type="dxa"/>
          </w:tcPr>
          <w:p>
            <w:pPr>
              <w:pStyle w:val="3"/>
              <w:widowControl w:val="0"/>
              <w:numPr>
                <w:ilvl w:val="2"/>
                <w:numId w:val="0"/>
              </w:numPr>
              <w:spacing w:line="360" w:lineRule="auto"/>
              <w:jc w:val="both"/>
              <w:outlineLvl w:val="2"/>
              <w:rPr>
                <w:rFonts w:hint="default" w:ascii="Arial" w:hAnsi="Arial" w:cs="Arial"/>
                <w:sz w:val="20"/>
                <w:szCs w:val="20"/>
              </w:rPr>
            </w:pPr>
            <w:r>
              <w:rPr>
                <w:rFonts w:hint="default" w:ascii="Arial" w:hAnsi="Arial" w:cs="Arial"/>
                <w:sz w:val="20"/>
                <w:szCs w:val="20"/>
              </w:rPr>
              <w:t>Process</w:t>
            </w:r>
          </w:p>
        </w:tc>
        <w:tc>
          <w:tcPr>
            <w:tcW w:w="4514" w:type="dxa"/>
          </w:tcPr>
          <w:p>
            <w:pPr>
              <w:pStyle w:val="3"/>
              <w:widowControl w:val="0"/>
              <w:numPr>
                <w:ilvl w:val="2"/>
                <w:numId w:val="0"/>
              </w:numPr>
              <w:spacing w:line="360" w:lineRule="auto"/>
              <w:jc w:val="both"/>
              <w:outlineLvl w:val="2"/>
              <w:rPr>
                <w:rFonts w:hint="default" w:ascii="Arial" w:hAnsi="Arial" w:cs="Arial"/>
                <w:b w:val="0"/>
                <w:bCs w:val="0"/>
                <w:sz w:val="20"/>
                <w:szCs w:val="20"/>
              </w:rPr>
            </w:pPr>
            <w:r>
              <w:rPr>
                <w:rFonts w:hint="default" w:ascii="Arial" w:hAnsi="Arial" w:eastAsia="Segoe UI" w:cs="Arial"/>
                <w:b w:val="0"/>
                <w:bCs w:val="0"/>
                <w:color w:val="242424"/>
                <w:sz w:val="20"/>
                <w:szCs w:val="20"/>
                <w:shd w:val="clear" w:color="auto" w:fill="FFFFFF"/>
              </w:rPr>
              <w:t>It gives complete details of rooms and their prices and total price multiplied with the number of days</w:t>
            </w:r>
          </w:p>
        </w:tc>
        <w:tc>
          <w:tcPr>
            <w:tcW w:w="3706" w:type="dxa"/>
            <w:gridSpan w:val="3"/>
          </w:tcPr>
          <w:p>
            <w:pPr>
              <w:pStyle w:val="3"/>
              <w:widowControl w:val="0"/>
              <w:numPr>
                <w:ilvl w:val="2"/>
                <w:numId w:val="0"/>
              </w:numPr>
              <w:spacing w:line="360" w:lineRule="auto"/>
              <w:ind w:left="504"/>
              <w:jc w:val="both"/>
              <w:outlineLvl w:val="2"/>
              <w:rPr>
                <w:rFonts w:hint="default" w:ascii="Arial" w:hAnsi="Arial" w:cs="Arial"/>
                <w:b w:val="0"/>
                <w:bCs w:val="0"/>
                <w:sz w:val="20"/>
                <w:szCs w:val="20"/>
              </w:rPr>
            </w:pPr>
          </w:p>
        </w:tc>
      </w:tr>
    </w:tbl>
    <w:p>
      <w:pPr>
        <w:pStyle w:val="9"/>
      </w:pPr>
    </w:p>
    <w:p>
      <w:pPr>
        <w:pStyle w:val="4"/>
      </w:pPr>
      <w:bookmarkStart w:id="96" w:name="_Toc368912291"/>
      <w:bookmarkStart w:id="97" w:name="_Toc361156522"/>
      <w:r>
        <w:t>Variables</w:t>
      </w:r>
      <w:bookmarkEnd w:id="96"/>
      <w:bookmarkEnd w:id="97"/>
    </w:p>
    <w:p/>
    <w:p>
      <w:pPr>
        <w:numPr>
          <w:ilvl w:val="0"/>
          <w:numId w:val="14"/>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left="420" w:leftChars="0" w:firstLine="300" w:firstLineChars="150"/>
        <w:rPr>
          <w:rFonts w:hint="default" w:ascii="Arial" w:hAnsi="Arial" w:eastAsia="Consolas" w:cs="Arial"/>
          <w:color w:val="000000"/>
          <w:sz w:val="20"/>
          <w:szCs w:val="20"/>
        </w:rPr>
      </w:pPr>
      <w:r>
        <w:rPr>
          <w:rFonts w:hint="default" w:ascii="Arial" w:hAnsi="Arial" w:eastAsia="Consolas" w:cs="Arial"/>
          <w:color w:val="000000"/>
          <w:sz w:val="20"/>
          <w:szCs w:val="20"/>
        </w:rPr>
        <w:t>class hotel_users</w:t>
      </w:r>
    </w:p>
    <w:p>
      <w:pPr>
        <w:numPr>
          <w:ilvl w:val="0"/>
          <w:numId w:val="0"/>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leftChars="150"/>
        <w:rPr>
          <w:rFonts w:hint="default" w:ascii="Arial" w:hAnsi="Arial" w:eastAsia="Consolas" w:cs="Arial"/>
          <w:color w:val="000000"/>
          <w:sz w:val="20"/>
          <w:szCs w:val="20"/>
        </w:rPr>
      </w:pPr>
      <w:r>
        <w:rPr>
          <w:rFonts w:hint="default" w:ascii="Arial" w:hAnsi="Arial" w:eastAsia="Consolas" w:cs="Arial"/>
          <w:color w:val="000000"/>
          <w:sz w:val="20"/>
          <w:szCs w:val="20"/>
          <w:lang w:val="en-US"/>
        </w:rPr>
        <w:tab/>
      </w:r>
      <w:r>
        <w:rPr>
          <w:rFonts w:hint="default" w:ascii="Arial" w:hAnsi="Arial" w:eastAsia="Consolas" w:cs="Arial"/>
          <w:color w:val="000000"/>
          <w:sz w:val="20"/>
          <w:szCs w:val="2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720" w:firstLineChars="0"/>
        <w:rPr>
          <w:rFonts w:hint="default" w:ascii="Arial" w:hAnsi="Arial" w:eastAsia="Consolas" w:cs="Arial"/>
          <w:color w:val="000000"/>
          <w:sz w:val="20"/>
          <w:szCs w:val="20"/>
        </w:rPr>
      </w:pPr>
      <w:r>
        <w:rPr>
          <w:rFonts w:hint="default" w:ascii="Arial" w:hAnsi="Arial" w:eastAsia="Consolas" w:cs="Arial"/>
          <w:color w:val="000000"/>
          <w:sz w:val="20"/>
          <w:szCs w:val="20"/>
        </w:rPr>
        <w:t xml:space="preserve">       </w:t>
      </w:r>
      <w:r>
        <w:rPr>
          <w:rFonts w:hint="default" w:ascii="Arial" w:hAnsi="Arial" w:eastAsia="Consolas" w:cs="Arial"/>
          <w:color w:val="000000"/>
          <w:sz w:val="20"/>
          <w:szCs w:val="20"/>
          <w:lang w:val="en-US"/>
        </w:rPr>
        <w:t>p</w:t>
      </w:r>
      <w:r>
        <w:rPr>
          <w:rFonts w:hint="default" w:ascii="Arial" w:hAnsi="Arial" w:eastAsia="Consolas" w:cs="Arial"/>
          <w:color w:val="000000"/>
          <w:sz w:val="20"/>
          <w:szCs w:val="20"/>
        </w:rPr>
        <w:t>ublic: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720" w:firstLineChars="0"/>
        <w:rPr>
          <w:rFonts w:hint="default" w:ascii="Arial" w:hAnsi="Arial" w:eastAsia="Consolas" w:cs="Arial"/>
          <w:color w:val="000000"/>
          <w:sz w:val="20"/>
          <w:szCs w:val="20"/>
        </w:rPr>
      </w:pPr>
      <w:r>
        <w:rPr>
          <w:rFonts w:hint="default" w:ascii="Arial" w:hAnsi="Arial" w:eastAsia="Consolas" w:cs="Arial"/>
          <w:color w:val="000000"/>
          <w:sz w:val="20"/>
          <w:szCs w:val="20"/>
        </w:rPr>
        <w:t xml:space="preserve">          </w:t>
      </w:r>
      <w:r>
        <w:rPr>
          <w:rFonts w:hint="default" w:ascii="Arial" w:hAnsi="Arial" w:eastAsia="Consolas" w:cs="Arial"/>
          <w:color w:val="000000"/>
          <w:sz w:val="20"/>
          <w:szCs w:val="20"/>
          <w:lang w:val="en-US"/>
        </w:rPr>
        <w:tab/>
      </w:r>
      <w:r>
        <w:rPr>
          <w:rFonts w:hint="default" w:ascii="Arial" w:hAnsi="Arial" w:eastAsia="Consolas" w:cs="Arial"/>
          <w:color w:val="000000"/>
          <w:sz w:val="20"/>
          <w:szCs w:val="20"/>
        </w:rPr>
        <w:t>static bool authenticate(string uname, string passwd);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720" w:firstLineChars="0"/>
        <w:rPr>
          <w:rFonts w:hint="default" w:ascii="Arial" w:hAnsi="Arial" w:eastAsia="Consolas" w:cs="Arial"/>
          <w:color w:val="000000"/>
          <w:sz w:val="20"/>
          <w:szCs w:val="20"/>
        </w:rPr>
      </w:pPr>
      <w:r>
        <w:rPr>
          <w:rFonts w:hint="default" w:ascii="Arial" w:hAnsi="Arial" w:eastAsia="Consolas" w:cs="Arial"/>
          <w:color w:val="000000"/>
          <w:sz w:val="20"/>
          <w:szCs w:val="20"/>
        </w:rPr>
        <w:t xml:space="preserve">      </w:t>
      </w:r>
      <w:r>
        <w:rPr>
          <w:rFonts w:hint="default" w:ascii="Arial" w:hAnsi="Arial" w:eastAsia="Consolas" w:cs="Arial"/>
          <w:color w:val="000000"/>
          <w:sz w:val="20"/>
          <w:szCs w:val="20"/>
          <w:lang w:val="en-US"/>
        </w:rPr>
        <w:t xml:space="preserve"> </w:t>
      </w:r>
      <w:r>
        <w:rPr>
          <w:rFonts w:hint="default" w:ascii="Arial" w:hAnsi="Arial" w:eastAsia="Consolas" w:cs="Arial"/>
          <w:color w:val="000000"/>
          <w:sz w:val="20"/>
          <w:szCs w:val="20"/>
        </w:rPr>
        <w:t>private: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720" w:firstLineChars="0"/>
        <w:rPr>
          <w:rFonts w:hint="default" w:ascii="Arial" w:hAnsi="Arial" w:eastAsia="Consolas" w:cs="Arial"/>
          <w:color w:val="000000"/>
          <w:sz w:val="20"/>
          <w:szCs w:val="20"/>
        </w:rPr>
      </w:pPr>
      <w:r>
        <w:rPr>
          <w:rFonts w:hint="default" w:ascii="Arial" w:hAnsi="Arial" w:eastAsia="Consolas" w:cs="Arial"/>
          <w:color w:val="000000"/>
          <w:sz w:val="20"/>
          <w:szCs w:val="20"/>
        </w:rPr>
        <w:t xml:space="preserve">          </w:t>
      </w:r>
      <w:r>
        <w:rPr>
          <w:rFonts w:hint="default" w:ascii="Arial" w:hAnsi="Arial" w:eastAsia="Consolas" w:cs="Arial"/>
          <w:color w:val="000000"/>
          <w:sz w:val="20"/>
          <w:szCs w:val="20"/>
          <w:lang w:val="en-US"/>
        </w:rPr>
        <w:tab/>
      </w:r>
      <w:r>
        <w:rPr>
          <w:rFonts w:hint="default" w:ascii="Arial" w:hAnsi="Arial" w:eastAsia="Consolas" w:cs="Arial"/>
          <w:color w:val="000000"/>
          <w:sz w:val="20"/>
          <w:szCs w:val="20"/>
        </w:rPr>
        <w:t>static bool isInit;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hint="default" w:ascii="Arial" w:hAnsi="Arial" w:eastAsia="Consolas" w:cs="Arial"/>
          <w:color w:val="000000"/>
          <w:sz w:val="20"/>
          <w:szCs w:val="20"/>
        </w:rPr>
      </w:pPr>
      <w:r>
        <w:rPr>
          <w:rFonts w:hint="default" w:ascii="Arial" w:hAnsi="Arial" w:eastAsia="Consolas" w:cs="Arial"/>
          <w:color w:val="000000"/>
          <w:sz w:val="20"/>
          <w:szCs w:val="20"/>
          <w:lang w:val="en-US"/>
        </w:rPr>
        <w:tab/>
      </w:r>
      <w:r>
        <w:rPr>
          <w:rFonts w:hint="default" w:ascii="Arial" w:hAnsi="Arial" w:eastAsia="Consolas" w:cs="Arial"/>
          <w:color w:val="000000"/>
          <w:sz w:val="20"/>
          <w:szCs w:val="2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600" w:firstLineChars="300"/>
        <w:rPr>
          <w:rFonts w:hint="default" w:ascii="Arial" w:hAnsi="Arial" w:eastAsia="Consolas" w:cs="Arial"/>
          <w:color w:val="000000"/>
          <w:sz w:val="20"/>
          <w:szCs w:val="20"/>
        </w:rPr>
      </w:pPr>
    </w:p>
    <w:p>
      <w:pPr>
        <w:numPr>
          <w:ilvl w:val="0"/>
          <w:numId w:val="14"/>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left="420" w:leftChars="0" w:firstLine="300" w:firstLineChars="150"/>
        <w:rPr>
          <w:rFonts w:hint="default" w:ascii="Arial" w:hAnsi="Arial" w:eastAsia="Consolas" w:cs="Arial"/>
          <w:color w:val="000000"/>
          <w:sz w:val="20"/>
          <w:szCs w:val="20"/>
        </w:rPr>
      </w:pPr>
      <w:r>
        <w:rPr>
          <w:rFonts w:hint="default" w:ascii="Arial" w:hAnsi="Arial" w:eastAsia="Consolas" w:cs="Arial"/>
          <w:color w:val="000000"/>
          <w:sz w:val="20"/>
          <w:szCs w:val="20"/>
        </w:rPr>
        <w:t>class hotel_room</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1214" w:firstLineChars="607"/>
        <w:rPr>
          <w:rFonts w:hint="default" w:ascii="Arial" w:hAnsi="Arial" w:eastAsia="Consolas" w:cs="Arial"/>
          <w:color w:val="000000"/>
          <w:sz w:val="20"/>
          <w:szCs w:val="20"/>
        </w:rPr>
      </w:pPr>
      <w:r>
        <w:rPr>
          <w:rFonts w:hint="default" w:ascii="Arial" w:hAnsi="Arial" w:eastAsia="Consolas" w:cs="Arial"/>
          <w:color w:val="000000"/>
          <w:sz w:val="20"/>
          <w:szCs w:val="2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1198" w:firstLineChars="0"/>
        <w:rPr>
          <w:rFonts w:hint="default" w:ascii="Arial" w:hAnsi="Arial" w:eastAsia="Consolas" w:cs="Arial"/>
          <w:color w:val="000000"/>
          <w:sz w:val="20"/>
          <w:szCs w:val="20"/>
        </w:rPr>
      </w:pPr>
      <w:r>
        <w:rPr>
          <w:rFonts w:hint="default" w:ascii="Arial" w:hAnsi="Arial" w:eastAsia="Consolas" w:cs="Arial"/>
          <w:color w:val="000000"/>
          <w:sz w:val="20"/>
          <w:szCs w:val="20"/>
        </w:rPr>
        <w:t>public: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720" w:firstLineChars="0"/>
        <w:rPr>
          <w:rFonts w:hint="default" w:ascii="Arial" w:hAnsi="Arial" w:eastAsia="Consolas" w:cs="Arial"/>
          <w:color w:val="000000"/>
          <w:sz w:val="20"/>
          <w:szCs w:val="20"/>
        </w:rPr>
      </w:pPr>
      <w:r>
        <w:rPr>
          <w:rFonts w:hint="default" w:ascii="Arial" w:hAnsi="Arial" w:eastAsia="Consolas" w:cs="Arial"/>
          <w:color w:val="000000"/>
          <w:sz w:val="20"/>
          <w:szCs w:val="20"/>
        </w:rPr>
        <w:t xml:space="preserve">       </w:t>
      </w:r>
      <w:r>
        <w:rPr>
          <w:rFonts w:hint="default" w:ascii="Arial" w:hAnsi="Arial" w:eastAsia="Consolas" w:cs="Arial"/>
          <w:color w:val="000000"/>
          <w:sz w:val="20"/>
          <w:szCs w:val="20"/>
          <w:lang w:val="en-US"/>
        </w:rPr>
        <w:tab/>
      </w:r>
      <w:r>
        <w:rPr>
          <w:rFonts w:hint="default" w:ascii="Arial" w:hAnsi="Arial" w:eastAsia="Consolas" w:cs="Arial"/>
          <w:color w:val="000000"/>
          <w:sz w:val="20"/>
          <w:szCs w:val="20"/>
        </w:rPr>
        <w:t>void create(int id, string type, string status, double price);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720" w:firstLineChars="0"/>
        <w:rPr>
          <w:rFonts w:hint="default" w:ascii="Arial" w:hAnsi="Arial" w:eastAsia="Consolas" w:cs="Arial"/>
          <w:color w:val="000000"/>
          <w:sz w:val="20"/>
          <w:szCs w:val="20"/>
        </w:rPr>
      </w:pPr>
      <w:r>
        <w:rPr>
          <w:rFonts w:hint="default" w:ascii="Arial" w:hAnsi="Arial" w:eastAsia="Consolas" w:cs="Arial"/>
          <w:color w:val="000000"/>
          <w:sz w:val="20"/>
          <w:szCs w:val="20"/>
        </w:rPr>
        <w:t xml:space="preserve">       </w:t>
      </w:r>
      <w:r>
        <w:rPr>
          <w:rFonts w:hint="default" w:ascii="Arial" w:hAnsi="Arial" w:eastAsia="Consolas" w:cs="Arial"/>
          <w:color w:val="000000"/>
          <w:sz w:val="20"/>
          <w:szCs w:val="20"/>
          <w:lang w:val="en-US"/>
        </w:rPr>
        <w:tab/>
      </w:r>
      <w:r>
        <w:rPr>
          <w:rFonts w:hint="default" w:ascii="Arial" w:hAnsi="Arial" w:eastAsia="Consolas" w:cs="Arial"/>
          <w:color w:val="000000"/>
          <w:sz w:val="20"/>
          <w:szCs w:val="20"/>
        </w:rPr>
        <w:t xml:space="preserve"> void reserve();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720" w:firstLineChars="0"/>
        <w:rPr>
          <w:rFonts w:hint="default" w:ascii="Arial" w:hAnsi="Arial" w:eastAsia="Consolas" w:cs="Arial"/>
          <w:color w:val="000000"/>
          <w:sz w:val="20"/>
          <w:szCs w:val="20"/>
        </w:rPr>
      </w:pPr>
      <w:r>
        <w:rPr>
          <w:rFonts w:hint="default" w:ascii="Arial" w:hAnsi="Arial" w:eastAsia="Consolas" w:cs="Arial"/>
          <w:color w:val="000000"/>
          <w:sz w:val="20"/>
          <w:szCs w:val="20"/>
        </w:rPr>
        <w:t xml:space="preserve">        </w:t>
      </w:r>
      <w:r>
        <w:rPr>
          <w:rFonts w:hint="default" w:ascii="Arial" w:hAnsi="Arial" w:eastAsia="Consolas" w:cs="Arial"/>
          <w:color w:val="000000"/>
          <w:sz w:val="20"/>
          <w:szCs w:val="20"/>
          <w:lang w:val="en-US"/>
        </w:rPr>
        <w:tab/>
      </w:r>
      <w:r>
        <w:rPr>
          <w:rFonts w:hint="default" w:ascii="Arial" w:hAnsi="Arial" w:eastAsia="Consolas" w:cs="Arial"/>
          <w:color w:val="000000"/>
          <w:sz w:val="20"/>
          <w:szCs w:val="20"/>
        </w:rPr>
        <w:t>void unreserve();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720" w:firstLineChars="0"/>
        <w:rPr>
          <w:rFonts w:hint="default" w:ascii="Arial" w:hAnsi="Arial" w:eastAsia="Consolas" w:cs="Arial"/>
          <w:color w:val="000000"/>
          <w:sz w:val="20"/>
          <w:szCs w:val="20"/>
        </w:rPr>
      </w:pPr>
      <w:r>
        <w:rPr>
          <w:rFonts w:hint="default" w:ascii="Arial" w:hAnsi="Arial" w:eastAsia="Consolas" w:cs="Arial"/>
          <w:color w:val="000000"/>
          <w:sz w:val="20"/>
          <w:szCs w:val="20"/>
        </w:rPr>
        <w:t xml:space="preserve">   </w:t>
      </w:r>
      <w:r>
        <w:rPr>
          <w:rFonts w:hint="default" w:ascii="Arial" w:hAnsi="Arial" w:eastAsia="Consolas" w:cs="Arial"/>
          <w:color w:val="000000"/>
          <w:sz w:val="20"/>
          <w:szCs w:val="20"/>
          <w:lang w:val="en-US"/>
        </w:rPr>
        <w:t xml:space="preserve">    </w:t>
      </w:r>
      <w:r>
        <w:rPr>
          <w:rFonts w:hint="default" w:ascii="Arial" w:hAnsi="Arial" w:eastAsia="Consolas" w:cs="Arial"/>
          <w:color w:val="000000"/>
          <w:sz w:val="20"/>
          <w:szCs w:val="20"/>
        </w:rPr>
        <w:t xml:space="preserve"> </w:t>
      </w:r>
      <w:r>
        <w:rPr>
          <w:rFonts w:hint="default" w:ascii="Arial" w:hAnsi="Arial" w:eastAsia="Consolas" w:cs="Arial"/>
          <w:color w:val="000000"/>
          <w:sz w:val="20"/>
          <w:szCs w:val="20"/>
          <w:lang w:val="en-US"/>
        </w:rPr>
        <w:t xml:space="preserve"> </w:t>
      </w:r>
      <w:r>
        <w:rPr>
          <w:rFonts w:hint="default" w:ascii="Arial" w:hAnsi="Arial" w:eastAsia="Consolas" w:cs="Arial"/>
          <w:color w:val="000000"/>
          <w:sz w:val="20"/>
          <w:szCs w:val="20"/>
        </w:rPr>
        <w:t>private: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720" w:firstLineChars="0"/>
        <w:rPr>
          <w:rFonts w:hint="default" w:ascii="Arial" w:hAnsi="Arial" w:eastAsia="Consolas" w:cs="Arial"/>
          <w:color w:val="000000"/>
          <w:sz w:val="20"/>
          <w:szCs w:val="20"/>
        </w:rPr>
      </w:pPr>
      <w:r>
        <w:rPr>
          <w:rFonts w:hint="default" w:ascii="Arial" w:hAnsi="Arial" w:eastAsia="Consolas" w:cs="Arial"/>
          <w:color w:val="000000"/>
          <w:sz w:val="20"/>
          <w:szCs w:val="20"/>
        </w:rPr>
        <w:t xml:space="preserve">    </w:t>
      </w:r>
      <w:r>
        <w:rPr>
          <w:rFonts w:hint="default" w:ascii="Arial" w:hAnsi="Arial" w:eastAsia="Consolas" w:cs="Arial"/>
          <w:color w:val="000000"/>
          <w:sz w:val="20"/>
          <w:szCs w:val="20"/>
          <w:lang w:val="en-US"/>
        </w:rPr>
        <w:tab/>
      </w:r>
      <w:r>
        <w:rPr>
          <w:rFonts w:hint="default" w:ascii="Arial" w:hAnsi="Arial" w:eastAsia="Consolas" w:cs="Arial"/>
          <w:color w:val="000000"/>
          <w:sz w:val="20"/>
          <w:szCs w:val="20"/>
        </w:rPr>
        <w:tab/>
      </w:r>
      <w:r>
        <w:rPr>
          <w:rFonts w:hint="default" w:ascii="Arial" w:hAnsi="Arial" w:eastAsia="Consolas" w:cs="Arial"/>
          <w:color w:val="000000"/>
          <w:sz w:val="20"/>
          <w:szCs w:val="20"/>
        </w:rPr>
        <w:t>int 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720" w:firstLineChars="0"/>
        <w:rPr>
          <w:rFonts w:hint="default" w:ascii="Arial" w:hAnsi="Arial" w:eastAsia="Consolas" w:cs="Arial"/>
          <w:color w:val="000000"/>
          <w:sz w:val="20"/>
          <w:szCs w:val="20"/>
        </w:rPr>
      </w:pPr>
      <w:r>
        <w:rPr>
          <w:rFonts w:hint="default" w:ascii="Arial" w:hAnsi="Arial" w:eastAsia="Consolas" w:cs="Arial"/>
          <w:color w:val="000000"/>
          <w:sz w:val="20"/>
          <w:szCs w:val="20"/>
        </w:rPr>
        <w:t xml:space="preserve">        </w:t>
      </w:r>
      <w:r>
        <w:rPr>
          <w:rFonts w:hint="default" w:ascii="Arial" w:hAnsi="Arial" w:eastAsia="Consolas" w:cs="Arial"/>
          <w:color w:val="000000"/>
          <w:sz w:val="20"/>
          <w:szCs w:val="20"/>
          <w:lang w:val="en-US"/>
        </w:rPr>
        <w:tab/>
      </w:r>
      <w:r>
        <w:rPr>
          <w:rFonts w:hint="default" w:ascii="Arial" w:hAnsi="Arial" w:eastAsia="Consolas" w:cs="Arial"/>
          <w:color w:val="000000"/>
          <w:sz w:val="20"/>
          <w:szCs w:val="20"/>
        </w:rPr>
        <w:t>string type;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720" w:firstLineChars="0"/>
        <w:rPr>
          <w:rFonts w:hint="default" w:ascii="Arial" w:hAnsi="Arial" w:eastAsia="Consolas" w:cs="Arial"/>
          <w:color w:val="000000"/>
          <w:sz w:val="20"/>
          <w:szCs w:val="20"/>
        </w:rPr>
      </w:pPr>
      <w:r>
        <w:rPr>
          <w:rFonts w:hint="default" w:ascii="Arial" w:hAnsi="Arial" w:eastAsia="Consolas" w:cs="Arial"/>
          <w:color w:val="000000"/>
          <w:sz w:val="20"/>
          <w:szCs w:val="20"/>
        </w:rPr>
        <w:t xml:space="preserve">       </w:t>
      </w:r>
      <w:r>
        <w:rPr>
          <w:rFonts w:hint="default" w:ascii="Arial" w:hAnsi="Arial" w:eastAsia="Consolas" w:cs="Arial"/>
          <w:color w:val="000000"/>
          <w:sz w:val="20"/>
          <w:szCs w:val="20"/>
          <w:lang w:val="en-US"/>
        </w:rPr>
        <w:tab/>
      </w:r>
      <w:r>
        <w:rPr>
          <w:rFonts w:hint="default" w:ascii="Arial" w:hAnsi="Arial" w:eastAsia="Consolas" w:cs="Arial"/>
          <w:color w:val="000000"/>
          <w:sz w:val="20"/>
          <w:szCs w:val="20"/>
        </w:rPr>
        <w:t xml:space="preserve"> string status;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720" w:firstLineChars="0"/>
        <w:rPr>
          <w:rFonts w:hint="default" w:ascii="Arial" w:hAnsi="Arial" w:eastAsia="Consolas" w:cs="Arial"/>
          <w:color w:val="000000"/>
          <w:sz w:val="20"/>
          <w:szCs w:val="20"/>
        </w:rPr>
      </w:pPr>
      <w:r>
        <w:rPr>
          <w:rFonts w:hint="default" w:ascii="Arial" w:hAnsi="Arial" w:eastAsia="Consolas" w:cs="Arial"/>
          <w:color w:val="000000"/>
          <w:sz w:val="20"/>
          <w:szCs w:val="20"/>
        </w:rPr>
        <w:t xml:space="preserve">        </w:t>
      </w:r>
      <w:r>
        <w:rPr>
          <w:rFonts w:hint="default" w:ascii="Arial" w:hAnsi="Arial" w:eastAsia="Consolas" w:cs="Arial"/>
          <w:color w:val="000000"/>
          <w:sz w:val="20"/>
          <w:szCs w:val="20"/>
          <w:lang w:val="en-US"/>
        </w:rPr>
        <w:tab/>
      </w:r>
      <w:r>
        <w:rPr>
          <w:rFonts w:hint="default" w:ascii="Arial" w:hAnsi="Arial" w:eastAsia="Consolas" w:cs="Arial"/>
          <w:color w:val="000000"/>
          <w:sz w:val="20"/>
          <w:szCs w:val="20"/>
        </w:rPr>
        <w:t>double price;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hint="default" w:ascii="Arial" w:hAnsi="Arial" w:eastAsia="Consolas" w:cs="Arial"/>
          <w:color w:val="000000"/>
          <w:sz w:val="20"/>
          <w:szCs w:val="20"/>
        </w:rPr>
      </w:pPr>
      <w:r>
        <w:rPr>
          <w:rFonts w:hint="default" w:ascii="Arial" w:hAnsi="Arial" w:eastAsia="Consolas" w:cs="Arial"/>
          <w:color w:val="000000"/>
          <w:sz w:val="20"/>
          <w:szCs w:val="20"/>
          <w:lang w:val="en-US"/>
        </w:rPr>
        <w:tab/>
      </w:r>
      <w:r>
        <w:rPr>
          <w:rFonts w:hint="default" w:ascii="Arial" w:hAnsi="Arial" w:eastAsia="Consolas" w:cs="Arial"/>
          <w:color w:val="000000"/>
          <w:sz w:val="20"/>
          <w:szCs w:val="20"/>
          <w:lang w:val="en-US"/>
        </w:rPr>
        <w:t xml:space="preserve">    </w:t>
      </w:r>
      <w:r>
        <w:rPr>
          <w:rFonts w:hint="default" w:ascii="Arial" w:hAnsi="Arial" w:eastAsia="Consolas" w:cs="Arial"/>
          <w:color w:val="000000"/>
          <w:sz w:val="20"/>
          <w:szCs w:val="2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hint="default" w:ascii="Arial" w:hAnsi="Arial" w:eastAsia="Consolas" w:cs="Arial"/>
          <w:color w:val="000000"/>
          <w:sz w:val="20"/>
          <w:szCs w:val="20"/>
        </w:rPr>
      </w:pPr>
    </w:p>
    <w:p>
      <w:pPr>
        <w:numPr>
          <w:ilvl w:val="0"/>
          <w:numId w:val="0"/>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200" w:firstLineChars="100"/>
        <w:rPr>
          <w:rFonts w:hint="default" w:ascii="Arial" w:hAnsi="Arial" w:eastAsia="Consolas"/>
          <w:color w:val="000000"/>
          <w:sz w:val="20"/>
          <w:szCs w:val="20"/>
        </w:rPr>
      </w:pPr>
      <w:r>
        <w:rPr>
          <w:rFonts w:hint="default" w:ascii="Arial" w:hAnsi="Arial" w:eastAsia="Consolas"/>
          <w:color w:val="000000"/>
          <w:sz w:val="20"/>
          <w:szCs w:val="20"/>
          <w:lang w:val="en-US"/>
        </w:rPr>
        <w:t xml:space="preserve">3) </w:t>
      </w:r>
      <w:r>
        <w:rPr>
          <w:rFonts w:hint="default" w:ascii="Arial" w:hAnsi="Arial" w:eastAsia="Consolas"/>
          <w:color w:val="000000"/>
          <w:sz w:val="20"/>
          <w:szCs w:val="20"/>
        </w:rPr>
        <w:t>class TcpServer</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500" w:firstLineChars="250"/>
        <w:rPr>
          <w:rFonts w:hint="default" w:ascii="Arial" w:hAnsi="Arial" w:eastAsia="Consolas"/>
          <w:color w:val="000000"/>
          <w:sz w:val="20"/>
          <w:szCs w:val="20"/>
        </w:rPr>
      </w:pPr>
      <w:r>
        <w:rPr>
          <w:rFonts w:hint="default" w:ascii="Arial" w:hAnsi="Arial" w:eastAsia="Consolas"/>
          <w:color w:val="000000"/>
          <w:sz w:val="20"/>
          <w:szCs w:val="2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hint="default" w:ascii="Arial" w:hAnsi="Arial" w:eastAsia="Consolas"/>
          <w:color w:val="000000"/>
          <w:sz w:val="20"/>
          <w:szCs w:val="20"/>
        </w:rPr>
      </w:pPr>
      <w:r>
        <w:rPr>
          <w:rFonts w:hint="default" w:ascii="Arial" w:hAnsi="Arial" w:eastAsia="Consolas"/>
          <w:color w:val="000000"/>
          <w:sz w:val="20"/>
          <w:szCs w:val="20"/>
          <w:lang w:val="en-US"/>
        </w:rPr>
        <w:tab/>
      </w:r>
      <w:r>
        <w:rPr>
          <w:rFonts w:hint="default" w:ascii="Arial" w:hAnsi="Arial" w:eastAsia="Consolas"/>
          <w:color w:val="000000"/>
          <w:sz w:val="20"/>
          <w:szCs w:val="20"/>
        </w:rPr>
        <w:t>private: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hint="default" w:ascii="Arial" w:hAnsi="Arial" w:eastAsia="Consolas"/>
          <w:color w:val="000000"/>
          <w:sz w:val="20"/>
          <w:szCs w:val="20"/>
        </w:rPr>
      </w:pPr>
      <w:r>
        <w:rPr>
          <w:rFonts w:hint="default" w:ascii="Arial" w:hAnsi="Arial" w:eastAsia="Consolas"/>
          <w:color w:val="000000"/>
          <w:sz w:val="20"/>
          <w:szCs w:val="20"/>
        </w:rPr>
        <w:t xml:space="preserve">    </w:t>
      </w:r>
      <w:r>
        <w:rPr>
          <w:rFonts w:hint="default" w:ascii="Arial" w:hAnsi="Arial" w:eastAsia="Consolas"/>
          <w:color w:val="000000"/>
          <w:sz w:val="20"/>
          <w:szCs w:val="20"/>
          <w:lang w:val="en-US"/>
        </w:rPr>
        <w:tab/>
      </w:r>
      <w:r>
        <w:rPr>
          <w:rFonts w:hint="default" w:ascii="Arial" w:hAnsi="Arial" w:eastAsia="Consolas"/>
          <w:color w:val="000000"/>
          <w:sz w:val="20"/>
          <w:szCs w:val="20"/>
          <w:lang w:val="en-US"/>
        </w:rPr>
        <w:t xml:space="preserve">     </w:t>
      </w:r>
      <w:r>
        <w:rPr>
          <w:rFonts w:hint="default" w:ascii="Arial" w:hAnsi="Arial" w:eastAsia="Consolas"/>
          <w:color w:val="000000"/>
          <w:sz w:val="20"/>
          <w:szCs w:val="20"/>
        </w:rPr>
        <w:t>int  server_fd;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hint="default" w:ascii="Arial" w:hAnsi="Arial" w:eastAsia="Consolas"/>
          <w:color w:val="000000"/>
          <w:sz w:val="20"/>
          <w:szCs w:val="20"/>
        </w:rPr>
      </w:pPr>
      <w:r>
        <w:rPr>
          <w:rFonts w:hint="default" w:ascii="Arial" w:hAnsi="Arial" w:eastAsia="Consolas"/>
          <w:color w:val="000000"/>
          <w:sz w:val="20"/>
          <w:szCs w:val="20"/>
        </w:rPr>
        <w:t xml:space="preserve">    </w:t>
      </w:r>
      <w:r>
        <w:rPr>
          <w:rFonts w:hint="default" w:ascii="Arial" w:hAnsi="Arial" w:eastAsia="Consolas"/>
          <w:color w:val="000000"/>
          <w:sz w:val="20"/>
          <w:szCs w:val="20"/>
          <w:lang w:val="en-US"/>
        </w:rPr>
        <w:t xml:space="preserve">                  </w:t>
      </w:r>
      <w:r>
        <w:rPr>
          <w:rFonts w:hint="default" w:ascii="Arial" w:hAnsi="Arial" w:eastAsia="Consolas"/>
          <w:color w:val="000000"/>
          <w:sz w:val="20"/>
          <w:szCs w:val="20"/>
        </w:rPr>
        <w:t>int client_fd[MAX_CLIENTS];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hint="default" w:ascii="Arial" w:hAnsi="Arial" w:eastAsia="Consolas"/>
          <w:color w:val="000000"/>
          <w:sz w:val="20"/>
          <w:szCs w:val="20"/>
        </w:rPr>
      </w:pPr>
      <w:r>
        <w:rPr>
          <w:rFonts w:hint="default" w:ascii="Arial" w:hAnsi="Arial" w:eastAsia="Consolas"/>
          <w:color w:val="000000"/>
          <w:sz w:val="20"/>
          <w:szCs w:val="20"/>
        </w:rPr>
        <w:t xml:space="preserve">    </w:t>
      </w:r>
      <w:r>
        <w:rPr>
          <w:rFonts w:hint="default" w:ascii="Arial" w:hAnsi="Arial" w:eastAsia="Consolas"/>
          <w:color w:val="000000"/>
          <w:sz w:val="20"/>
          <w:szCs w:val="20"/>
          <w:lang w:val="en-US"/>
        </w:rPr>
        <w:t xml:space="preserve">                  </w:t>
      </w:r>
      <w:r>
        <w:rPr>
          <w:rFonts w:hint="default" w:ascii="Arial" w:hAnsi="Arial" w:eastAsia="Consolas"/>
          <w:color w:val="000000"/>
          <w:sz w:val="20"/>
          <w:szCs w:val="20"/>
        </w:rPr>
        <w:t>pthread_t thread[MAX_CLIENTS];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hint="default" w:ascii="Arial" w:hAnsi="Arial" w:eastAsia="Consolas"/>
          <w:color w:val="000000"/>
          <w:sz w:val="20"/>
          <w:szCs w:val="20"/>
        </w:rPr>
      </w:pPr>
      <w:r>
        <w:rPr>
          <w:rFonts w:hint="default" w:ascii="Arial" w:hAnsi="Arial" w:eastAsia="Consolas"/>
          <w:color w:val="000000"/>
          <w:sz w:val="20"/>
          <w:szCs w:val="20"/>
        </w:rPr>
        <w:t xml:space="preserve">    </w:t>
      </w:r>
      <w:r>
        <w:rPr>
          <w:rFonts w:hint="default" w:ascii="Arial" w:hAnsi="Arial" w:eastAsia="Consolas"/>
          <w:color w:val="000000"/>
          <w:sz w:val="20"/>
          <w:szCs w:val="20"/>
          <w:lang w:val="en-US"/>
        </w:rPr>
        <w:t xml:space="preserve">                  </w:t>
      </w:r>
      <w:r>
        <w:rPr>
          <w:rFonts w:hint="default" w:ascii="Arial" w:hAnsi="Arial" w:eastAsia="Consolas"/>
          <w:color w:val="000000"/>
          <w:sz w:val="20"/>
          <w:szCs w:val="20"/>
        </w:rPr>
        <w:t>struct sockaddr_in server_addr;</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hint="default" w:ascii="Arial" w:hAnsi="Arial" w:eastAsia="Consolas"/>
          <w:color w:val="000000"/>
          <w:sz w:val="20"/>
          <w:szCs w:val="20"/>
        </w:rPr>
      </w:pPr>
      <w:r>
        <w:rPr>
          <w:rFonts w:hint="default" w:ascii="Arial" w:hAnsi="Arial" w:eastAsia="Consolas"/>
          <w:color w:val="000000"/>
          <w:sz w:val="20"/>
          <w:szCs w:val="20"/>
        </w:rPr>
        <w:t xml:space="preserve">   </w:t>
      </w:r>
      <w:r>
        <w:rPr>
          <w:rFonts w:hint="default" w:ascii="Arial" w:hAnsi="Arial" w:eastAsia="Consolas"/>
          <w:color w:val="000000"/>
          <w:sz w:val="20"/>
          <w:szCs w:val="20"/>
          <w:lang w:val="en-US"/>
        </w:rPr>
        <w:t xml:space="preserve">                  </w:t>
      </w:r>
      <w:r>
        <w:rPr>
          <w:rFonts w:hint="default" w:ascii="Arial" w:hAnsi="Arial" w:eastAsia="Consolas"/>
          <w:color w:val="000000"/>
          <w:sz w:val="20"/>
          <w:szCs w:val="20"/>
        </w:rPr>
        <w:t xml:space="preserve"> static map&lt;int,Messaging&gt; clientMessageMap;</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hint="default" w:ascii="Arial" w:hAnsi="Arial" w:eastAsia="Consolas"/>
          <w:color w:val="000000"/>
          <w:sz w:val="20"/>
          <w:szCs w:val="20"/>
        </w:rPr>
      </w:pPr>
      <w:r>
        <w:rPr>
          <w:rFonts w:hint="default" w:ascii="Arial" w:hAnsi="Arial" w:eastAsia="Consolas"/>
          <w:color w:val="000000"/>
          <w:sz w:val="20"/>
          <w:szCs w:val="20"/>
        </w:rPr>
        <w:t xml:space="preserve">    </w:t>
      </w:r>
      <w:r>
        <w:rPr>
          <w:rFonts w:hint="default" w:ascii="Arial" w:hAnsi="Arial" w:eastAsia="Consolas"/>
          <w:color w:val="000000"/>
          <w:sz w:val="20"/>
          <w:szCs w:val="20"/>
          <w:lang w:val="en-US"/>
        </w:rPr>
        <w:t xml:space="preserve">                  </w:t>
      </w:r>
      <w:r>
        <w:rPr>
          <w:rFonts w:hint="default" w:ascii="Arial" w:hAnsi="Arial" w:eastAsia="Consolas"/>
          <w:color w:val="000000"/>
          <w:sz w:val="20"/>
          <w:szCs w:val="20"/>
        </w:rPr>
        <w:t>pthread_t _receiveThread;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hint="default" w:ascii="Arial" w:hAnsi="Arial" w:eastAsia="Consolas"/>
          <w:color w:val="000000"/>
          <w:sz w:val="20"/>
          <w:szCs w:val="20"/>
        </w:rPr>
      </w:pPr>
      <w:r>
        <w:rPr>
          <w:rFonts w:hint="default" w:ascii="Arial" w:hAnsi="Arial" w:eastAsia="Consolas"/>
          <w:color w:val="000000"/>
          <w:sz w:val="20"/>
          <w:szCs w:val="20"/>
        </w:rPr>
        <w:t xml:space="preserve">    </w:t>
      </w:r>
      <w:r>
        <w:rPr>
          <w:rFonts w:hint="default" w:ascii="Arial" w:hAnsi="Arial" w:eastAsia="Consolas"/>
          <w:color w:val="000000"/>
          <w:sz w:val="20"/>
          <w:szCs w:val="20"/>
          <w:lang w:val="en-US"/>
        </w:rPr>
        <w:t xml:space="preserve">                  </w:t>
      </w:r>
      <w:r>
        <w:rPr>
          <w:rFonts w:hint="default" w:ascii="Arial" w:hAnsi="Arial" w:eastAsia="Consolas"/>
          <w:color w:val="000000"/>
          <w:sz w:val="20"/>
          <w:szCs w:val="20"/>
        </w:rPr>
        <w:t>void init_server();</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hint="default" w:ascii="Arial" w:hAnsi="Arial" w:eastAsia="Consolas"/>
          <w:color w:val="000000"/>
          <w:sz w:val="20"/>
          <w:szCs w:val="20"/>
        </w:rPr>
      </w:pPr>
      <w:r>
        <w:rPr>
          <w:rFonts w:hint="default" w:ascii="Arial" w:hAnsi="Arial" w:eastAsia="Consolas"/>
          <w:color w:val="000000"/>
          <w:sz w:val="20"/>
          <w:szCs w:val="20"/>
        </w:rPr>
        <w:t xml:space="preserve">    </w:t>
      </w:r>
      <w:r>
        <w:rPr>
          <w:rFonts w:hint="default" w:ascii="Arial" w:hAnsi="Arial" w:eastAsia="Consolas"/>
          <w:color w:val="000000"/>
          <w:sz w:val="20"/>
          <w:szCs w:val="20"/>
          <w:lang w:val="en-US"/>
        </w:rPr>
        <w:t xml:space="preserve">                  </w:t>
      </w:r>
      <w:r>
        <w:rPr>
          <w:rFonts w:hint="default" w:ascii="Arial" w:hAnsi="Arial" w:eastAsia="Consolas"/>
          <w:color w:val="000000"/>
          <w:sz w:val="20"/>
          <w:szCs w:val="20"/>
        </w:rPr>
        <w:t>void start_server();</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1000" w:firstLineChars="500"/>
        <w:rPr>
          <w:rFonts w:hint="default" w:ascii="Arial" w:hAnsi="Arial" w:eastAsia="Consolas"/>
          <w:color w:val="000000"/>
          <w:sz w:val="20"/>
          <w:szCs w:val="20"/>
        </w:rPr>
      </w:pPr>
      <w:r>
        <w:rPr>
          <w:rFonts w:hint="default" w:ascii="Arial" w:hAnsi="Arial" w:eastAsia="Consolas"/>
          <w:color w:val="000000"/>
          <w:sz w:val="20"/>
          <w:szCs w:val="20"/>
        </w:rPr>
        <w:t>public: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hint="default" w:ascii="Arial" w:hAnsi="Arial" w:eastAsia="Consolas"/>
          <w:color w:val="000000"/>
          <w:sz w:val="20"/>
          <w:szCs w:val="20"/>
        </w:rPr>
      </w:pPr>
      <w:r>
        <w:rPr>
          <w:rFonts w:hint="default" w:ascii="Arial" w:hAnsi="Arial" w:eastAsia="Consolas"/>
          <w:color w:val="000000"/>
          <w:sz w:val="20"/>
          <w:szCs w:val="20"/>
        </w:rPr>
        <w:t xml:space="preserve">   </w:t>
      </w:r>
      <w:r>
        <w:rPr>
          <w:rFonts w:hint="default" w:ascii="Arial" w:hAnsi="Arial" w:eastAsia="Consolas"/>
          <w:color w:val="000000"/>
          <w:sz w:val="20"/>
          <w:szCs w:val="20"/>
          <w:lang w:val="en-US"/>
        </w:rPr>
        <w:tab/>
      </w:r>
      <w:r>
        <w:rPr>
          <w:rFonts w:hint="default" w:ascii="Arial" w:hAnsi="Arial" w:eastAsia="Consolas"/>
          <w:color w:val="000000"/>
          <w:sz w:val="20"/>
          <w:szCs w:val="20"/>
          <w:lang w:val="en-US"/>
        </w:rPr>
        <w:t xml:space="preserve">  </w:t>
      </w:r>
      <w:r>
        <w:rPr>
          <w:rFonts w:hint="default" w:ascii="Arial" w:hAnsi="Arial" w:eastAsia="Consolas"/>
          <w:color w:val="000000"/>
          <w:sz w:val="20"/>
          <w:szCs w:val="20"/>
        </w:rPr>
        <w:t xml:space="preserve"> </w:t>
      </w:r>
      <w:r>
        <w:rPr>
          <w:rFonts w:hint="default" w:ascii="Arial" w:hAnsi="Arial" w:eastAsia="Consolas"/>
          <w:color w:val="000000"/>
          <w:sz w:val="20"/>
          <w:szCs w:val="20"/>
          <w:lang w:val="en-US"/>
        </w:rPr>
        <w:t xml:space="preserve">  </w:t>
      </w:r>
      <w:r>
        <w:rPr>
          <w:rFonts w:hint="default" w:ascii="Arial" w:hAnsi="Arial" w:eastAsia="Consolas"/>
          <w:color w:val="000000"/>
          <w:sz w:val="20"/>
          <w:szCs w:val="20"/>
        </w:rPr>
        <w:t>static void* client_handler(void *client_fd);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rPr>
          <w:rFonts w:hint="default" w:ascii="Arial" w:hAnsi="Arial" w:eastAsia="Consolas"/>
          <w:color w:val="000000"/>
          <w:sz w:val="20"/>
          <w:szCs w:val="20"/>
        </w:rPr>
      </w:pPr>
      <w:r>
        <w:rPr>
          <w:rFonts w:hint="default" w:ascii="Arial" w:hAnsi="Arial" w:eastAsia="Consolas"/>
          <w:color w:val="000000"/>
          <w:sz w:val="20"/>
          <w:szCs w:val="20"/>
        </w:rPr>
        <w:t xml:space="preserve">   </w:t>
      </w:r>
      <w:r>
        <w:rPr>
          <w:rFonts w:hint="default" w:ascii="Arial" w:hAnsi="Arial" w:eastAsia="Consolas"/>
          <w:color w:val="000000"/>
          <w:sz w:val="20"/>
          <w:szCs w:val="20"/>
          <w:lang w:val="en-US"/>
        </w:rPr>
        <w:tab/>
      </w:r>
      <w:r>
        <w:rPr>
          <w:rFonts w:hint="default" w:ascii="Arial" w:hAnsi="Arial" w:eastAsia="Consolas"/>
          <w:color w:val="000000"/>
          <w:sz w:val="20"/>
          <w:szCs w:val="20"/>
          <w:lang w:val="en-US"/>
        </w:rPr>
        <w:t xml:space="preserve">   </w:t>
      </w:r>
      <w:r>
        <w:rPr>
          <w:rFonts w:hint="default" w:ascii="Arial" w:hAnsi="Arial" w:eastAsia="Consolas"/>
          <w:color w:val="000000"/>
          <w:sz w:val="20"/>
          <w:szCs w:val="20"/>
        </w:rPr>
        <w:t xml:space="preserve"> </w:t>
      </w:r>
      <w:r>
        <w:rPr>
          <w:rFonts w:hint="default" w:ascii="Arial" w:hAnsi="Arial" w:eastAsia="Consolas"/>
          <w:color w:val="000000"/>
          <w:sz w:val="20"/>
          <w:szCs w:val="20"/>
          <w:lang w:val="en-US"/>
        </w:rPr>
        <w:t xml:space="preserve"> </w:t>
      </w:r>
      <w:r>
        <w:rPr>
          <w:rFonts w:hint="default" w:ascii="Arial" w:hAnsi="Arial" w:eastAsia="Consolas"/>
          <w:color w:val="000000"/>
          <w:sz w:val="20"/>
          <w:szCs w:val="20"/>
        </w:rPr>
        <w:t>void wait_for_client_termination();</w:t>
      </w:r>
      <w:r>
        <w:rPr>
          <w:rFonts w:hint="default" w:ascii="Arial" w:hAnsi="Arial" w:eastAsia="Consolas"/>
          <w:color w:val="000000"/>
          <w:sz w:val="20"/>
          <w:szCs w:val="20"/>
          <w:lang w:val="en-US"/>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500" w:firstLineChars="250"/>
        <w:rPr>
          <w:rFonts w:hint="default" w:ascii="Arial" w:hAnsi="Arial" w:eastAsia="Consolas"/>
          <w:color w:val="000000"/>
          <w:sz w:val="20"/>
          <w:szCs w:val="20"/>
        </w:rPr>
      </w:pPr>
      <w:r>
        <w:rPr>
          <w:rFonts w:hint="default" w:ascii="Arial" w:hAnsi="Arial" w:eastAsia="Consolas"/>
          <w:color w:val="000000"/>
          <w:sz w:val="20"/>
          <w:szCs w:val="2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ind w:firstLine="500" w:firstLineChars="250"/>
        <w:rPr>
          <w:rFonts w:hint="default" w:ascii="Arial" w:hAnsi="Arial" w:eastAsia="Consolas"/>
          <w:color w:val="000000"/>
          <w:sz w:val="20"/>
          <w:szCs w:val="20"/>
        </w:rPr>
      </w:pPr>
    </w:p>
    <w:p>
      <w:pPr>
        <w:pStyle w:val="4"/>
      </w:pPr>
      <w:bookmarkStart w:id="98" w:name="_Toc361156524"/>
      <w:bookmarkStart w:id="99" w:name="_Toc368912292"/>
      <w:r>
        <w:rPr>
          <w:rFonts w:hint="default" w:ascii="Arial" w:hAnsi="Arial" w:cs="Arial"/>
          <w:sz w:val="20"/>
          <w:szCs w:val="20"/>
        </w:rPr>
        <w:t>Activity / Class</w:t>
      </w:r>
      <w:r>
        <w:t xml:space="preserve"> Diagrams (as applicable)</w:t>
      </w:r>
      <w:bookmarkEnd w:id="98"/>
      <w:bookmarkEnd w:id="99"/>
    </w:p>
    <w:p>
      <w:pPr>
        <w:pStyle w:val="32"/>
        <w:jc w:val="both"/>
        <w:rPr>
          <w:rFonts w:ascii="Arial" w:hAnsi="Arial" w:cs="Arial"/>
        </w:rPr>
      </w:pPr>
    </w:p>
    <w:p>
      <w:pPr>
        <w:pStyle w:val="9"/>
        <w:rPr>
          <w:rFonts w:hint="default"/>
          <w:lang w:val="en-US"/>
        </w:rPr>
      </w:pPr>
      <w:r>
        <w:rPr>
          <w:rFonts w:hint="default"/>
          <w:lang w:val="en-US"/>
        </w:rPr>
        <w:drawing>
          <wp:inline distT="0" distB="0" distL="114300" distR="114300">
            <wp:extent cx="5482590" cy="4476750"/>
            <wp:effectExtent l="0" t="0" r="3810" b="3810"/>
            <wp:docPr id="4" name="Picture 4" descr="Screenshot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88)"/>
                    <pic:cNvPicPr>
                      <a:picLocks noChangeAspect="1"/>
                    </pic:cNvPicPr>
                  </pic:nvPicPr>
                  <pic:blipFill>
                    <a:blip r:embed="rId10"/>
                    <a:stretch>
                      <a:fillRect/>
                    </a:stretch>
                  </pic:blipFill>
                  <pic:spPr>
                    <a:xfrm>
                      <a:off x="0" y="0"/>
                      <a:ext cx="5482590" cy="4476750"/>
                    </a:xfrm>
                    <a:prstGeom prst="rect">
                      <a:avLst/>
                    </a:prstGeom>
                  </pic:spPr>
                </pic:pic>
              </a:graphicData>
            </a:graphic>
          </wp:inline>
        </w:drawing>
      </w:r>
    </w:p>
    <w:p>
      <w:pPr>
        <w:pStyle w:val="9"/>
      </w:pPr>
    </w:p>
    <w:p>
      <w:pPr>
        <w:pStyle w:val="46"/>
        <w:spacing w:before="0" w:beforeAutospacing="0" w:after="0" w:afterAutospacing="0" w:line="360" w:lineRule="auto"/>
        <w:ind w:left="720" w:firstLine="722"/>
        <w:jc w:val="both"/>
        <w:textAlignment w:val="baseline"/>
        <w:rPr>
          <w:rFonts w:ascii="Arial" w:hAnsi="Arial" w:cs="Arial"/>
          <w:iCs/>
          <w:sz w:val="20"/>
          <w:szCs w:val="20"/>
        </w:rPr>
      </w:pPr>
      <w:r>
        <w:rPr>
          <w:rFonts w:ascii="Arial" w:hAnsi="Arial" w:cs="Arial"/>
          <w:iCs/>
          <w:sz w:val="20"/>
          <w:szCs w:val="20"/>
        </w:rPr>
        <w:t>Class Diagram above represents the key entities involved in implementation of the application. Here, client acts as user interface and gives the user given input to the server and server then processeses the information. After processing the information, it is then sent to client with the respective reply message. In this way, a way of communication is established between client and server.</w:t>
      </w:r>
    </w:p>
    <w:p>
      <w:pPr>
        <w:pStyle w:val="9"/>
      </w:pPr>
    </w:p>
    <w:p>
      <w:pPr>
        <w:pStyle w:val="4"/>
      </w:pPr>
      <w:bookmarkStart w:id="100" w:name="_Toc368912293"/>
      <w:r>
        <w:t>Data Migration</w:t>
      </w:r>
      <w:bookmarkEnd w:id="100"/>
    </w:p>
    <w:p>
      <w:pPr>
        <w:pStyle w:val="32"/>
        <w:jc w:val="both"/>
        <w:rPr>
          <w:rFonts w:ascii="Arial" w:hAnsi="Arial" w:cs="Arial"/>
        </w:rPr>
      </w:pPr>
    </w:p>
    <w:p>
      <w:pPr>
        <w:pStyle w:val="9"/>
        <w:ind w:left="1440"/>
        <w:rPr>
          <w:rFonts w:ascii="Arial" w:hAnsi="Arial" w:cs="Arial"/>
        </w:rPr>
      </w:pPr>
      <w:r>
        <w:rPr>
          <w:rFonts w:ascii="Arial" w:hAnsi="Arial" w:cs="Arial"/>
        </w:rPr>
        <w:t>Not applicable for the project.</w:t>
      </w:r>
    </w:p>
    <w:p>
      <w:pPr>
        <w:pStyle w:val="9"/>
        <w:ind w:left="1440"/>
        <w:rPr>
          <w:rFonts w:ascii="Arial" w:hAnsi="Arial" w:cs="Arial"/>
        </w:rPr>
      </w:pPr>
    </w:p>
    <w:p>
      <w:pPr>
        <w:pStyle w:val="3"/>
      </w:pPr>
      <w:bookmarkStart w:id="101" w:name="_Toc368912294"/>
      <w:bookmarkStart w:id="102" w:name="_Toc502732269"/>
      <w:r>
        <w:t>Architectural Representation</w:t>
      </w:r>
      <w:bookmarkEnd w:id="101"/>
      <w:bookmarkEnd w:id="102"/>
      <w:r>
        <w:t xml:space="preserve"> </w:t>
      </w:r>
    </w:p>
    <w:p>
      <w:pPr>
        <w:pStyle w:val="32"/>
        <w:jc w:val="both"/>
        <w:rPr>
          <w:rFonts w:ascii="Arial" w:hAnsi="Arial" w:cs="Arial"/>
          <w:i w:val="0"/>
          <w:iCs/>
        </w:rPr>
      </w:pPr>
    </w:p>
    <w:p>
      <w:pPr>
        <w:pStyle w:val="9"/>
        <w:spacing w:line="360" w:lineRule="auto"/>
        <w:ind w:left="720" w:firstLine="720"/>
        <w:jc w:val="both"/>
        <w:rPr>
          <w:rFonts w:ascii="Arial" w:hAnsi="Arial" w:cs="Arial"/>
        </w:rPr>
      </w:pPr>
      <w:r>
        <w:rPr>
          <w:rFonts w:ascii="Arial" w:hAnsi="Arial" w:cs="Arial"/>
        </w:rPr>
        <w:t>Architecture representation includes use-case, sequence, dataflow diagrams of different levels. These are designed and elaborated in the respective sections accordingly.</w:t>
      </w:r>
    </w:p>
    <w:p>
      <w:pPr>
        <w:pStyle w:val="3"/>
      </w:pPr>
      <w:bookmarkStart w:id="103" w:name="_Toc502732270"/>
      <w:bookmarkStart w:id="104" w:name="_Toc368912295"/>
      <w:r>
        <w:t>Architectural Goals and Constraints</w:t>
      </w:r>
      <w:bookmarkEnd w:id="103"/>
      <w:bookmarkEnd w:id="104"/>
      <w:r>
        <w:t xml:space="preserve"> </w:t>
      </w:r>
    </w:p>
    <w:p>
      <w:pPr>
        <w:pStyle w:val="32"/>
        <w:jc w:val="both"/>
        <w:rPr>
          <w:rFonts w:ascii="Arial" w:hAnsi="Arial" w:cs="Arial"/>
        </w:rPr>
      </w:pPr>
    </w:p>
    <w:p>
      <w:pPr>
        <w:pStyle w:val="9"/>
        <w:spacing w:line="360" w:lineRule="auto"/>
        <w:ind w:left="720" w:firstLine="720"/>
        <w:jc w:val="both"/>
        <w:rPr>
          <w:rFonts w:ascii="Arial" w:hAnsi="Arial" w:cs="Arial"/>
        </w:rPr>
      </w:pPr>
      <w:r>
        <w:rPr>
          <w:rStyle w:val="44"/>
          <w:rFonts w:ascii="Arial" w:hAnsi="Arial" w:cs="Arial"/>
          <w:iCs/>
        </w:rPr>
        <w:t>The main goal of designing different UML diagrams is to understand the key entities that are to be implemented in the application and understand the workflow while implementing the application. They help us to understand the step-by-step process to be followed by the developer. The constraints are, sometimes the implemented UML doesn’t represent the system functionality perfectly.</w:t>
      </w:r>
    </w:p>
    <w:p>
      <w:pPr>
        <w:pStyle w:val="3"/>
      </w:pPr>
      <w:bookmarkStart w:id="105" w:name="_Toc502732271"/>
      <w:bookmarkStart w:id="106" w:name="_Toc368912296"/>
      <w:r>
        <w:t>Logical View</w:t>
      </w:r>
      <w:bookmarkEnd w:id="105"/>
      <w:bookmarkEnd w:id="106"/>
      <w:r>
        <w:t xml:space="preserve"> </w:t>
      </w:r>
    </w:p>
    <w:p>
      <w:pPr>
        <w:rPr>
          <w:rFonts w:hint="default"/>
          <w:lang w:val="en-US"/>
        </w:rPr>
      </w:pPr>
      <w:r>
        <w:rPr>
          <w:rFonts w:hint="default"/>
          <w:lang w:val="en-US"/>
        </w:rPr>
        <w:tab/>
      </w:r>
    </w:p>
    <w:p>
      <w:pPr>
        <w:pStyle w:val="3"/>
        <w:rPr>
          <w:rFonts w:ascii="Arial" w:hAnsi="Arial" w:cs="Arial"/>
          <w:i w:val="0"/>
          <w:iCs/>
        </w:rPr>
      </w:pPr>
      <w:bookmarkStart w:id="107" w:name="_Toc502732273"/>
      <w:bookmarkStart w:id="108" w:name="_Toc368912297"/>
      <w:r>
        <w:t>Architecturally Significant Design Packages</w:t>
      </w:r>
      <w:bookmarkEnd w:id="107"/>
      <w:bookmarkEnd w:id="108"/>
    </w:p>
    <w:p/>
    <w:p>
      <w:pPr>
        <w:pStyle w:val="9"/>
        <w:ind w:left="1440"/>
        <w:rPr>
          <w:rFonts w:ascii="Arial" w:hAnsi="Arial" w:cs="Arial"/>
        </w:rPr>
      </w:pPr>
      <w:r>
        <w:rPr>
          <w:rFonts w:ascii="Arial" w:hAnsi="Arial" w:cs="Arial"/>
        </w:rPr>
        <w:t>Not applicable to this project.</w:t>
      </w:r>
    </w:p>
    <w:p>
      <w:pPr>
        <w:pStyle w:val="3"/>
        <w:rPr>
          <w:rFonts w:ascii="Arial" w:hAnsi="Arial" w:cs="Arial"/>
          <w:i w:val="0"/>
          <w:iCs/>
        </w:rPr>
      </w:pPr>
      <w:bookmarkStart w:id="109" w:name="_Toc368912298"/>
      <w:bookmarkStart w:id="110" w:name="_Toc502732274"/>
      <w:r>
        <w:t>Data model</w:t>
      </w:r>
      <w:bookmarkEnd w:id="109"/>
      <w:bookmarkEnd w:id="110"/>
      <w:r>
        <w:t xml:space="preserve"> </w:t>
      </w:r>
    </w:p>
    <w:p/>
    <w:p>
      <w:pPr>
        <w:pStyle w:val="9"/>
        <w:ind w:left="1440"/>
        <w:rPr>
          <w:rFonts w:ascii="Arial" w:hAnsi="Arial" w:cs="Arial"/>
        </w:rPr>
      </w:pPr>
      <w:r>
        <w:rPr>
          <w:rFonts w:ascii="Arial" w:hAnsi="Arial" w:cs="Arial"/>
        </w:rPr>
        <w:t>Not applicable for this project.</w:t>
      </w:r>
    </w:p>
    <w:p>
      <w:pPr>
        <w:ind w:left="720"/>
        <w:rPr>
          <w:rFonts w:ascii="Arial" w:hAnsi="Arial" w:cs="Arial"/>
        </w:rPr>
      </w:pPr>
      <w:bookmarkStart w:id="111" w:name="_Toc502732275"/>
      <w:r>
        <w:rPr>
          <w:rFonts w:ascii="Arial" w:hAnsi="Arial" w:cs="Arial"/>
          <w:b/>
          <w:sz w:val="24"/>
        </w:rPr>
        <w:t>Legacy system data model</w:t>
      </w:r>
      <w:bookmarkEnd w:id="111"/>
    </w:p>
    <w:p>
      <w:pPr>
        <w:ind w:left="720"/>
        <w:rPr>
          <w:rFonts w:ascii="Arial" w:hAnsi="Arial" w:cs="Arial"/>
          <w:b/>
          <w:sz w:val="24"/>
        </w:rPr>
      </w:pPr>
      <w:bookmarkStart w:id="112" w:name="_Toc502732276"/>
      <w:r>
        <w:rPr>
          <w:rFonts w:ascii="Arial" w:hAnsi="Arial" w:cs="Arial"/>
          <w:b/>
          <w:sz w:val="24"/>
        </w:rPr>
        <w:t>Proposed system data model</w:t>
      </w:r>
      <w:bookmarkEnd w:id="112"/>
    </w:p>
    <w:p>
      <w:pPr>
        <w:ind w:left="720"/>
        <w:rPr>
          <w:rFonts w:ascii="Arial" w:hAnsi="Arial" w:cs="Arial"/>
          <w:b/>
          <w:sz w:val="24"/>
        </w:rPr>
      </w:pPr>
      <w:bookmarkStart w:id="113" w:name="_Toc502732277"/>
      <w:r>
        <w:rPr>
          <w:rFonts w:ascii="Arial" w:hAnsi="Arial" w:cs="Arial"/>
          <w:b/>
          <w:sz w:val="24"/>
        </w:rPr>
        <w:t>Interface data model</w:t>
      </w:r>
      <w:bookmarkEnd w:id="113"/>
      <w:r>
        <w:rPr>
          <w:rFonts w:ascii="Arial" w:hAnsi="Arial" w:cs="Arial"/>
        </w:rPr>
        <w:t xml:space="preserve"> </w:t>
      </w:r>
    </w:p>
    <w:p>
      <w:pPr>
        <w:pStyle w:val="3"/>
        <w:rPr>
          <w:i w:val="0"/>
          <w:iCs/>
        </w:rPr>
      </w:pPr>
      <w:bookmarkStart w:id="114" w:name="_Toc368912299"/>
      <w:r>
        <w:t>Deployment View</w:t>
      </w:r>
      <w:bookmarkEnd w:id="114"/>
    </w:p>
    <w:p/>
    <w:p>
      <w:pPr>
        <w:pStyle w:val="9"/>
        <w:ind w:left="1440"/>
        <w:rPr>
          <w:rFonts w:ascii="Arial" w:hAnsi="Arial" w:cs="Arial"/>
        </w:rPr>
      </w:pPr>
      <w:r>
        <w:rPr>
          <w:rFonts w:ascii="Arial" w:hAnsi="Arial" w:cs="Arial"/>
        </w:rPr>
        <w:t>Not applicable for this project.</w:t>
      </w:r>
    </w:p>
    <w:p>
      <w:pPr>
        <w:pStyle w:val="2"/>
        <w:rPr>
          <w:rFonts w:ascii="Arial" w:hAnsi="Arial" w:cs="Arial"/>
        </w:rPr>
      </w:pPr>
      <w:bookmarkStart w:id="115" w:name="_Toc368912300"/>
      <w:r>
        <w:t>Environment Description</w:t>
      </w:r>
      <w:bookmarkEnd w:id="88"/>
      <w:bookmarkEnd w:id="115"/>
      <w:bookmarkStart w:id="116" w:name="_Toc207768305"/>
    </w:p>
    <w:p/>
    <w:p>
      <w:pPr>
        <w:pStyle w:val="9"/>
        <w:spacing w:line="360" w:lineRule="auto"/>
        <w:ind w:left="720" w:firstLine="720"/>
        <w:jc w:val="both"/>
        <w:rPr>
          <w:rFonts w:ascii="Arial" w:hAnsi="Arial" w:cs="Arial"/>
        </w:rPr>
      </w:pPr>
      <w:r>
        <w:rPr>
          <w:rFonts w:ascii="Arial" w:hAnsi="Arial" w:cs="Arial"/>
        </w:rPr>
        <w:t>This section provides all the description of the environment required by the application such as hardware requirements, software requirements, time zones etc</w:t>
      </w:r>
      <w:r>
        <w:rPr>
          <w:rFonts w:hint="default" w:ascii="Arial" w:hAnsi="Arial" w:cs="Arial"/>
          <w:lang w:val="en-US"/>
        </w:rPr>
        <w:t>.</w:t>
      </w:r>
    </w:p>
    <w:p>
      <w:pPr>
        <w:pStyle w:val="4"/>
        <w:rPr>
          <w:rFonts w:ascii="Arial" w:hAnsi="Arial" w:cs="Arial"/>
        </w:rPr>
      </w:pPr>
      <w:bookmarkStart w:id="117" w:name="_Toc368912301"/>
      <w:r>
        <w:t>Time Zone Support</w:t>
      </w:r>
      <w:bookmarkEnd w:id="116"/>
      <w:bookmarkEnd w:id="117"/>
      <w:bookmarkStart w:id="118" w:name="_Toc207768306"/>
    </w:p>
    <w:p/>
    <w:p>
      <w:pPr>
        <w:pStyle w:val="9"/>
        <w:ind w:left="1440"/>
        <w:rPr>
          <w:rFonts w:ascii="Arial" w:hAnsi="Arial" w:cs="Arial"/>
        </w:rPr>
      </w:pPr>
      <w:r>
        <w:rPr>
          <w:rFonts w:ascii="Arial" w:hAnsi="Arial" w:cs="Arial"/>
        </w:rPr>
        <w:t>Any time zone is applicable.</w:t>
      </w:r>
    </w:p>
    <w:p>
      <w:pPr>
        <w:pStyle w:val="4"/>
      </w:pPr>
      <w:bookmarkStart w:id="119" w:name="_Toc368912302"/>
      <w:r>
        <w:t>Language Support</w:t>
      </w:r>
      <w:bookmarkEnd w:id="118"/>
      <w:bookmarkEnd w:id="119"/>
      <w:bookmarkStart w:id="120" w:name="_Toc207768307"/>
    </w:p>
    <w:p/>
    <w:p>
      <w:pPr>
        <w:pStyle w:val="32"/>
        <w:numPr>
          <w:ilvl w:val="0"/>
          <w:numId w:val="15"/>
        </w:numPr>
        <w:jc w:val="both"/>
        <w:rPr>
          <w:rFonts w:ascii="Arial" w:hAnsi="Arial" w:cs="Arial"/>
          <w:i w:val="0"/>
          <w:iCs/>
          <w:color w:val="auto"/>
        </w:rPr>
      </w:pPr>
      <w:r>
        <w:rPr>
          <w:rFonts w:ascii="Arial" w:hAnsi="Arial" w:cs="Arial"/>
          <w:i w:val="0"/>
          <w:iCs/>
          <w:color w:val="auto"/>
        </w:rPr>
        <w:t>C++ Programming language</w:t>
      </w:r>
      <w:r>
        <w:rPr>
          <w:rFonts w:hint="default" w:ascii="Arial" w:hAnsi="Arial" w:cs="Arial"/>
          <w:i w:val="0"/>
          <w:iCs/>
          <w:color w:val="auto"/>
          <w:lang w:val="en-US"/>
        </w:rPr>
        <w:t>.</w:t>
      </w:r>
    </w:p>
    <w:p>
      <w:pPr>
        <w:pStyle w:val="9"/>
        <w:numPr>
          <w:ilvl w:val="0"/>
          <w:numId w:val="15"/>
        </w:numPr>
        <w:rPr>
          <w:rFonts w:ascii="Arial" w:hAnsi="Arial" w:cs="Arial"/>
        </w:rPr>
      </w:pPr>
      <w:r>
        <w:rPr>
          <w:rFonts w:ascii="Arial" w:hAnsi="Arial" w:cs="Arial"/>
        </w:rPr>
        <w:t xml:space="preserve">Socket programming using </w:t>
      </w:r>
      <w:r>
        <w:rPr>
          <w:rFonts w:hint="default" w:ascii="Arial" w:hAnsi="Arial" w:cs="Arial"/>
          <w:lang w:val="en-US"/>
        </w:rPr>
        <w:t>TCP</w:t>
      </w:r>
      <w:r>
        <w:rPr>
          <w:rFonts w:ascii="Arial" w:hAnsi="Arial" w:cs="Arial"/>
        </w:rPr>
        <w:t xml:space="preserve"> network communication</w:t>
      </w:r>
      <w:r>
        <w:rPr>
          <w:rFonts w:hint="default" w:ascii="Arial" w:hAnsi="Arial" w:cs="Arial"/>
          <w:lang w:val="en-US"/>
        </w:rPr>
        <w:t>.</w:t>
      </w:r>
    </w:p>
    <w:p>
      <w:pPr>
        <w:pStyle w:val="4"/>
        <w:rPr>
          <w:rFonts w:ascii="Arial" w:hAnsi="Arial" w:cs="Arial"/>
        </w:rPr>
      </w:pPr>
      <w:bookmarkStart w:id="121" w:name="_Toc368912303"/>
      <w:r>
        <w:t>User Desktop Requirement</w:t>
      </w:r>
      <w:bookmarkEnd w:id="120"/>
      <w:bookmarkEnd w:id="121"/>
      <w:bookmarkStart w:id="122" w:name="_Toc207768308"/>
      <w:r>
        <w:rPr>
          <w:rFonts w:hint="default"/>
          <w:lang w:val="en-US"/>
        </w:rPr>
        <w:t>s</w:t>
      </w:r>
    </w:p>
    <w:p/>
    <w:p>
      <w:pPr>
        <w:pStyle w:val="32"/>
        <w:numPr>
          <w:ilvl w:val="0"/>
          <w:numId w:val="16"/>
        </w:numPr>
        <w:spacing w:line="360" w:lineRule="auto"/>
        <w:jc w:val="both"/>
        <w:rPr>
          <w:rFonts w:ascii="Arial" w:hAnsi="Arial" w:cs="Arial"/>
          <w:i w:val="0"/>
          <w:iCs/>
          <w:color w:val="auto"/>
        </w:rPr>
      </w:pPr>
      <w:r>
        <w:rPr>
          <w:rFonts w:ascii="Arial" w:hAnsi="Arial" w:cs="Arial"/>
          <w:i w:val="0"/>
          <w:iCs/>
          <w:color w:val="auto"/>
        </w:rPr>
        <w:t>The cloud machine (putty) is used for developing source code.</w:t>
      </w:r>
    </w:p>
    <w:p>
      <w:pPr>
        <w:pStyle w:val="9"/>
        <w:numPr>
          <w:ilvl w:val="0"/>
          <w:numId w:val="16"/>
        </w:numPr>
        <w:spacing w:line="360" w:lineRule="auto"/>
        <w:jc w:val="both"/>
      </w:pPr>
      <w:r>
        <w:rPr>
          <w:rFonts w:ascii="Arial" w:hAnsi="Arial" w:cs="Arial"/>
        </w:rPr>
        <w:t>WinSCP is used for copying the files to local machines for a backup</w:t>
      </w:r>
      <w:r>
        <w:rPr>
          <w:rFonts w:hint="default" w:ascii="Arial" w:hAnsi="Arial" w:cs="Arial"/>
          <w:lang w:val="en-US"/>
        </w:rPr>
        <w:t>.</w:t>
      </w:r>
    </w:p>
    <w:p>
      <w:pPr>
        <w:pStyle w:val="4"/>
      </w:pPr>
      <w:bookmarkStart w:id="123" w:name="_Toc368912304"/>
      <w:r>
        <w:t>Server-Side Requirements</w:t>
      </w:r>
      <w:bookmarkEnd w:id="122"/>
      <w:bookmarkEnd w:id="123"/>
      <w:bookmarkStart w:id="124" w:name="_Toc207768309"/>
    </w:p>
    <w:p/>
    <w:p>
      <w:pPr>
        <w:pStyle w:val="9"/>
        <w:numPr>
          <w:ilvl w:val="0"/>
          <w:numId w:val="17"/>
        </w:numPr>
        <w:rPr>
          <w:rFonts w:ascii="Arial" w:hAnsi="Arial" w:cs="Arial"/>
        </w:rPr>
      </w:pPr>
      <w:r>
        <w:rPr>
          <w:rFonts w:ascii="Arial" w:hAnsi="Arial" w:cs="Arial"/>
        </w:rPr>
        <w:t xml:space="preserve">The data files require around </w:t>
      </w:r>
      <w:r>
        <w:rPr>
          <w:rFonts w:hint="default" w:ascii="Arial" w:hAnsi="Arial" w:cs="Arial"/>
          <w:lang w:val="en-US"/>
        </w:rPr>
        <w:t>5</w:t>
      </w:r>
      <w:r>
        <w:rPr>
          <w:rFonts w:ascii="Arial" w:hAnsi="Arial" w:cs="Arial"/>
        </w:rPr>
        <w:t>MB of memory.</w:t>
      </w:r>
    </w:p>
    <w:p>
      <w:pPr>
        <w:pStyle w:val="3"/>
        <w:rPr>
          <w:rFonts w:ascii="Arial" w:hAnsi="Arial" w:cs="Arial"/>
        </w:rPr>
      </w:pPr>
      <w:bookmarkStart w:id="125" w:name="_Toc368912305"/>
      <w:r>
        <w:t>Deployment Considerations</w:t>
      </w:r>
      <w:bookmarkEnd w:id="124"/>
      <w:bookmarkEnd w:id="125"/>
      <w:bookmarkStart w:id="126" w:name="_Toc207768310"/>
    </w:p>
    <w:p/>
    <w:p>
      <w:pPr>
        <w:pStyle w:val="9"/>
        <w:numPr>
          <w:ilvl w:val="0"/>
          <w:numId w:val="17"/>
        </w:numPr>
        <w:rPr>
          <w:rFonts w:ascii="Arial" w:hAnsi="Arial" w:cs="Arial"/>
        </w:rPr>
      </w:pPr>
      <w:r>
        <w:rPr>
          <w:rFonts w:ascii="Arial" w:hAnsi="Arial" w:cs="Arial"/>
        </w:rPr>
        <w:t>Hardware requirements</w:t>
      </w:r>
    </w:p>
    <w:p>
      <w:pPr>
        <w:pStyle w:val="9"/>
        <w:numPr>
          <w:ilvl w:val="0"/>
          <w:numId w:val="17"/>
        </w:numPr>
        <w:rPr>
          <w:rFonts w:ascii="Arial" w:hAnsi="Arial" w:cs="Arial"/>
        </w:rPr>
      </w:pPr>
      <w:r>
        <w:rPr>
          <w:rFonts w:ascii="Arial" w:hAnsi="Arial" w:cs="Arial"/>
        </w:rPr>
        <w:t>Software requirements</w:t>
      </w:r>
    </w:p>
    <w:p>
      <w:pPr>
        <w:pStyle w:val="9"/>
        <w:numPr>
          <w:ilvl w:val="0"/>
          <w:numId w:val="17"/>
        </w:numPr>
        <w:rPr>
          <w:rFonts w:ascii="Arial" w:hAnsi="Arial" w:cs="Arial"/>
        </w:rPr>
      </w:pPr>
      <w:r>
        <w:rPr>
          <w:rFonts w:ascii="Arial" w:hAnsi="Arial" w:cs="Arial"/>
        </w:rPr>
        <w:t>Server requirements</w:t>
      </w:r>
    </w:p>
    <w:p>
      <w:pPr>
        <w:pStyle w:val="9"/>
        <w:numPr>
          <w:ilvl w:val="0"/>
          <w:numId w:val="17"/>
        </w:numPr>
        <w:rPr>
          <w:rFonts w:ascii="Arial" w:hAnsi="Arial" w:cs="Arial"/>
        </w:rPr>
      </w:pPr>
      <w:r>
        <w:rPr>
          <w:rFonts w:ascii="Arial" w:hAnsi="Arial" w:cs="Arial"/>
        </w:rPr>
        <w:t>File and source code storage</w:t>
      </w:r>
    </w:p>
    <w:p>
      <w:pPr>
        <w:pStyle w:val="3"/>
        <w:rPr>
          <w:rFonts w:ascii="Arial" w:hAnsi="Arial" w:cs="Arial"/>
          <w:i w:val="0"/>
          <w:iCs/>
          <w:color w:val="auto"/>
        </w:rPr>
      </w:pPr>
      <w:bookmarkStart w:id="127" w:name="_Toc368912306"/>
      <w:r>
        <w:t>Application Server Disk Space</w:t>
      </w:r>
      <w:bookmarkEnd w:id="126"/>
      <w:bookmarkEnd w:id="127"/>
      <w:r>
        <w:t xml:space="preserve"> </w:t>
      </w:r>
      <w:bookmarkStart w:id="128" w:name="_Toc207768311"/>
    </w:p>
    <w:p/>
    <w:p>
      <w:pPr>
        <w:pStyle w:val="9"/>
        <w:numPr>
          <w:ilvl w:val="0"/>
          <w:numId w:val="18"/>
        </w:numPr>
        <w:spacing w:line="360" w:lineRule="auto"/>
        <w:rPr>
          <w:rFonts w:ascii="Arial" w:hAnsi="Arial" w:cs="Arial"/>
        </w:rPr>
      </w:pPr>
      <w:r>
        <w:rPr>
          <w:rFonts w:ascii="Arial" w:hAnsi="Arial" w:cs="Arial"/>
        </w:rPr>
        <w:t>As it is a small application and simple prototype of real-time application space around 5MB is applicable.</w:t>
      </w:r>
    </w:p>
    <w:p>
      <w:pPr>
        <w:pStyle w:val="3"/>
      </w:pPr>
      <w:bookmarkStart w:id="129" w:name="_Toc368912307"/>
      <w:r>
        <w:t>Database Server Disk Spac</w:t>
      </w:r>
      <w:bookmarkEnd w:id="128"/>
      <w:bookmarkStart w:id="130" w:name="_Toc207768312"/>
      <w:r>
        <w:t>e</w:t>
      </w:r>
      <w:bookmarkEnd w:id="129"/>
    </w:p>
    <w:p>
      <w:pPr>
        <w:ind w:left="720"/>
      </w:pPr>
    </w:p>
    <w:p>
      <w:pPr>
        <w:ind w:left="720" w:firstLine="720"/>
        <w:rPr>
          <w:rFonts w:ascii="Arial" w:hAnsi="Arial" w:cs="Arial"/>
        </w:rPr>
      </w:pPr>
      <w:r>
        <w:rPr>
          <w:rFonts w:ascii="Arial" w:hAnsi="Arial" w:cs="Arial"/>
        </w:rPr>
        <w:t>Not applicable for this project.</w:t>
      </w:r>
    </w:p>
    <w:p>
      <w:pPr>
        <w:pStyle w:val="3"/>
      </w:pPr>
      <w:bookmarkStart w:id="131" w:name="_Toc368912308"/>
      <w:r>
        <w:t>Integration Requirements</w:t>
      </w:r>
      <w:bookmarkEnd w:id="130"/>
      <w:bookmarkEnd w:id="131"/>
      <w:bookmarkStart w:id="132" w:name="_Toc207768313"/>
    </w:p>
    <w:p>
      <w:pPr>
        <w:ind w:left="720"/>
      </w:pPr>
    </w:p>
    <w:p>
      <w:pPr>
        <w:spacing w:line="360" w:lineRule="auto"/>
        <w:ind w:left="720" w:firstLine="720"/>
        <w:rPr>
          <w:rFonts w:ascii="Arial" w:hAnsi="Arial" w:cs="Arial"/>
        </w:rPr>
      </w:pPr>
      <w:r>
        <w:rPr>
          <w:rFonts w:ascii="Arial" w:hAnsi="Arial" w:cs="Arial"/>
        </w:rPr>
        <w:t>Not applicable for this project.</w:t>
      </w:r>
    </w:p>
    <w:p>
      <w:pPr>
        <w:pStyle w:val="3"/>
      </w:pPr>
      <w:bookmarkStart w:id="133" w:name="_Toc361155804"/>
      <w:bookmarkStart w:id="134" w:name="_Toc368912309"/>
      <w:r>
        <w:t>Jobs</w:t>
      </w:r>
      <w:bookmarkEnd w:id="133"/>
      <w:bookmarkEnd w:id="134"/>
    </w:p>
    <w:p/>
    <w:p>
      <w:pPr>
        <w:ind w:left="720" w:firstLine="720"/>
        <w:rPr>
          <w:rFonts w:ascii="Arial" w:hAnsi="Arial" w:cs="Arial"/>
        </w:rPr>
      </w:pPr>
      <w:r>
        <w:rPr>
          <w:rFonts w:ascii="Arial" w:hAnsi="Arial" w:cs="Arial"/>
        </w:rPr>
        <w:t>Not applicable for this project.</w:t>
      </w:r>
    </w:p>
    <w:p>
      <w:pPr>
        <w:ind w:left="720" w:firstLine="720"/>
        <w:rPr>
          <w:rFonts w:ascii="Arial" w:hAnsi="Arial" w:cs="Arial"/>
        </w:rPr>
      </w:pPr>
    </w:p>
    <w:p>
      <w:pPr>
        <w:ind w:left="720" w:firstLine="720"/>
        <w:rPr>
          <w:rFonts w:ascii="Arial" w:hAnsi="Arial" w:cs="Arial"/>
        </w:rPr>
      </w:pPr>
    </w:p>
    <w:p>
      <w:pPr>
        <w:pStyle w:val="3"/>
      </w:pPr>
      <w:bookmarkStart w:id="135" w:name="_Toc368912310"/>
      <w:bookmarkStart w:id="136" w:name="_Toc361155805"/>
      <w:r>
        <w:t>Network</w:t>
      </w:r>
      <w:bookmarkEnd w:id="135"/>
      <w:bookmarkEnd w:id="136"/>
      <w:r>
        <w:t xml:space="preserve"> </w:t>
      </w:r>
    </w:p>
    <w:p/>
    <w:p>
      <w:pPr>
        <w:pStyle w:val="32"/>
        <w:ind w:firstLine="720"/>
        <w:jc w:val="both"/>
        <w:rPr>
          <w:rFonts w:ascii="Arial" w:hAnsi="Arial" w:cs="Arial"/>
          <w:i w:val="0"/>
          <w:iCs/>
          <w:color w:val="auto"/>
        </w:rPr>
      </w:pPr>
      <w:r>
        <w:rPr>
          <w:rFonts w:ascii="Arial" w:hAnsi="Arial" w:cs="Arial"/>
          <w:i w:val="0"/>
          <w:iCs/>
          <w:color w:val="auto"/>
        </w:rPr>
        <w:t>Application is developed using TCP LAN communication network.</w:t>
      </w:r>
    </w:p>
    <w:p>
      <w:pPr>
        <w:pStyle w:val="3"/>
      </w:pPr>
      <w:bookmarkStart w:id="137" w:name="_Toc361155806"/>
      <w:bookmarkStart w:id="138" w:name="_Toc368912311"/>
      <w:r>
        <w:t>Others</w:t>
      </w:r>
      <w:bookmarkEnd w:id="137"/>
      <w:bookmarkEnd w:id="138"/>
    </w:p>
    <w:p/>
    <w:p>
      <w:pPr>
        <w:ind w:left="1440"/>
        <w:rPr>
          <w:rFonts w:ascii="Arial" w:hAnsi="Arial" w:cs="Arial"/>
        </w:rPr>
      </w:pPr>
      <w:r>
        <w:rPr>
          <w:rFonts w:ascii="Arial" w:hAnsi="Arial" w:cs="Arial"/>
        </w:rPr>
        <w:t>Not applicable</w:t>
      </w:r>
    </w:p>
    <w:p>
      <w:pPr>
        <w:pStyle w:val="4"/>
      </w:pPr>
      <w:bookmarkStart w:id="139" w:name="_Toc368912312"/>
      <w:bookmarkStart w:id="140" w:name="_Toc361155807"/>
      <w:r>
        <w:t>Configuration</w:t>
      </w:r>
      <w:bookmarkEnd w:id="139"/>
      <w:bookmarkEnd w:id="140"/>
    </w:p>
    <w:p>
      <w:pPr>
        <w:pStyle w:val="3"/>
        <w:ind w:left="691"/>
      </w:pPr>
      <w:bookmarkStart w:id="141" w:name="_Toc368912313"/>
      <w:bookmarkStart w:id="142" w:name="_Toc361155808"/>
      <w:r>
        <w:t>Operating System</w:t>
      </w:r>
      <w:bookmarkEnd w:id="141"/>
      <w:bookmarkEnd w:id="142"/>
    </w:p>
    <w:p/>
    <w:p>
      <w:pPr>
        <w:ind w:left="1440"/>
        <w:rPr>
          <w:rFonts w:ascii="Arial" w:hAnsi="Arial" w:cs="Arial"/>
        </w:rPr>
      </w:pPr>
      <w:r>
        <w:rPr>
          <w:rFonts w:ascii="Arial" w:hAnsi="Arial" w:cs="Arial"/>
        </w:rPr>
        <w:t xml:space="preserve">Processor </w:t>
      </w:r>
      <w:r>
        <w:rPr>
          <w:rFonts w:ascii="Arial" w:hAnsi="Arial" w:cs="Arial"/>
        </w:rPr>
        <w:tab/>
      </w:r>
      <w:r>
        <w:rPr>
          <w:rFonts w:ascii="Arial" w:hAnsi="Arial" w:cs="Arial"/>
        </w:rPr>
        <w:t>Intel(R) Core (TM) i5-1035G1 CPU @ 1.00GHz   1.19 GHz</w:t>
      </w:r>
    </w:p>
    <w:p>
      <w:pPr>
        <w:ind w:left="1440"/>
      </w:pPr>
      <w:r>
        <w:rPr>
          <w:rFonts w:ascii="Arial" w:hAnsi="Arial" w:cs="Arial"/>
        </w:rPr>
        <w:t>System type</w:t>
      </w:r>
      <w:r>
        <w:rPr>
          <w:rFonts w:ascii="Arial" w:hAnsi="Arial" w:cs="Arial"/>
        </w:rPr>
        <w:tab/>
      </w:r>
      <w:r>
        <w:rPr>
          <w:rFonts w:ascii="Arial" w:hAnsi="Arial" w:cs="Arial"/>
        </w:rPr>
        <w:t>64-bit operating system, x64-based processor</w:t>
      </w:r>
    </w:p>
    <w:p>
      <w:pPr>
        <w:pStyle w:val="3"/>
        <w:ind w:left="691"/>
        <w:rPr>
          <w:rFonts w:ascii="Arial" w:hAnsi="Arial" w:cs="Arial"/>
          <w:i w:val="0"/>
          <w:iCs/>
        </w:rPr>
      </w:pPr>
      <w:bookmarkStart w:id="143" w:name="_Toc361155809"/>
      <w:bookmarkStart w:id="144" w:name="_Toc368912314"/>
      <w:r>
        <w:t>Database</w:t>
      </w:r>
      <w:bookmarkEnd w:id="143"/>
      <w:bookmarkEnd w:id="144"/>
    </w:p>
    <w:p/>
    <w:p>
      <w:pPr>
        <w:pStyle w:val="9"/>
        <w:spacing w:line="360" w:lineRule="auto"/>
        <w:ind w:left="1440"/>
        <w:rPr>
          <w:rFonts w:ascii="Arial" w:hAnsi="Arial" w:cs="Arial"/>
        </w:rPr>
      </w:pPr>
      <w:r>
        <w:rPr>
          <w:rFonts w:ascii="Arial" w:hAnsi="Arial" w:cs="Arial"/>
        </w:rPr>
        <w:t>Not applicable to this project.</w:t>
      </w:r>
    </w:p>
    <w:p>
      <w:pPr>
        <w:pStyle w:val="3"/>
        <w:ind w:left="691"/>
      </w:pPr>
      <w:bookmarkStart w:id="145" w:name="_Toc368912315"/>
      <w:bookmarkStart w:id="146" w:name="_Toc361155810"/>
      <w:r>
        <w:t>Network</w:t>
      </w:r>
      <w:bookmarkEnd w:id="145"/>
      <w:bookmarkEnd w:id="146"/>
      <w:r>
        <w:t xml:space="preserve"> </w:t>
      </w:r>
    </w:p>
    <w:p/>
    <w:p>
      <w:pPr>
        <w:ind w:left="1440"/>
        <w:rPr>
          <w:rFonts w:ascii="Arial" w:hAnsi="Arial" w:cs="Arial"/>
        </w:rPr>
      </w:pPr>
      <w:r>
        <w:rPr>
          <w:rFonts w:ascii="Arial" w:hAnsi="Arial" w:cs="Arial"/>
        </w:rPr>
        <w:t>It can be used on TCP oriented network.</w:t>
      </w:r>
    </w:p>
    <w:p>
      <w:pPr>
        <w:pStyle w:val="3"/>
        <w:ind w:left="691"/>
      </w:pPr>
      <w:bookmarkStart w:id="147" w:name="_Toc361155811"/>
      <w:bookmarkStart w:id="148" w:name="_Toc368912316"/>
      <w:r>
        <w:t>Desktop</w:t>
      </w:r>
      <w:bookmarkEnd w:id="147"/>
      <w:bookmarkEnd w:id="148"/>
    </w:p>
    <w:p/>
    <w:p>
      <w:pPr>
        <w:ind w:left="720" w:firstLine="720"/>
        <w:rPr>
          <w:rFonts w:ascii="Arial" w:hAnsi="Arial" w:cs="Arial"/>
        </w:rPr>
      </w:pPr>
      <w:r>
        <w:rPr>
          <w:rFonts w:ascii="Arial" w:hAnsi="Arial" w:cs="Arial"/>
        </w:rPr>
        <w:t>Can be used on any desktop.</w:t>
      </w:r>
    </w:p>
    <w:p>
      <w:pPr>
        <w:pStyle w:val="2"/>
      </w:pPr>
      <w:bookmarkStart w:id="149" w:name="_Toc368912317"/>
      <w:r>
        <w:t>References</w:t>
      </w:r>
      <w:bookmarkEnd w:id="149"/>
    </w:p>
    <w:p>
      <w:pPr>
        <w:pStyle w:val="2"/>
      </w:pPr>
      <w:bookmarkStart w:id="150" w:name="_Toc368912318"/>
      <w:r>
        <w:t>Appendix</w:t>
      </w:r>
      <w:bookmarkEnd w:id="132"/>
      <w:bookmarkEnd w:id="150"/>
    </w:p>
    <w:p>
      <w:pPr>
        <w:pStyle w:val="32"/>
        <w:jc w:val="both"/>
        <w:rPr>
          <w:rFonts w:ascii="Arial" w:hAnsi="Arial" w:cs="Arial"/>
        </w:rPr>
      </w:pPr>
    </w:p>
    <w:p>
      <w:pPr>
        <w:pStyle w:val="32"/>
        <w:jc w:val="both"/>
        <w:rPr>
          <w:rFonts w:ascii="Arial" w:hAnsi="Arial" w:cs="Arial"/>
        </w:rPr>
      </w:pPr>
    </w:p>
    <w:p>
      <w:pPr>
        <w:pStyle w:val="32"/>
        <w:jc w:val="both"/>
        <w:rPr>
          <w:rFonts w:ascii="Arial" w:hAnsi="Arial" w:cs="Arial"/>
        </w:rPr>
      </w:pPr>
    </w:p>
    <w:p>
      <w:pPr>
        <w:pStyle w:val="32"/>
        <w:jc w:val="both"/>
        <w:rPr>
          <w:rFonts w:ascii="Arial" w:hAnsi="Arial" w:cs="Arial"/>
        </w:rPr>
      </w:pPr>
    </w:p>
    <w:p>
      <w:pPr>
        <w:pStyle w:val="32"/>
        <w:jc w:val="both"/>
        <w:rPr>
          <w:rFonts w:ascii="Arial" w:hAnsi="Arial" w:cs="Arial"/>
        </w:rPr>
      </w:pPr>
    </w:p>
    <w:p>
      <w:pPr>
        <w:pStyle w:val="32"/>
        <w:jc w:val="both"/>
        <w:rPr>
          <w:rFonts w:ascii="Arial" w:hAnsi="Arial" w:cs="Arial"/>
        </w:rPr>
      </w:pPr>
    </w:p>
    <w:p>
      <w:pPr>
        <w:pStyle w:val="32"/>
        <w:jc w:val="both"/>
        <w:rPr>
          <w:rFonts w:ascii="Arial" w:hAnsi="Arial" w:cs="Arial"/>
        </w:rPr>
      </w:pPr>
    </w:p>
    <w:p>
      <w:pPr>
        <w:pStyle w:val="9"/>
      </w:pPr>
    </w:p>
    <w:p>
      <w:pPr>
        <w:pStyle w:val="9"/>
      </w:pPr>
    </w:p>
    <w:p>
      <w:pPr>
        <w:pStyle w:val="9"/>
      </w:pPr>
    </w:p>
    <w:p>
      <w:pPr>
        <w:pStyle w:val="9"/>
      </w:pPr>
    </w:p>
    <w:p>
      <w:pPr>
        <w:pStyle w:val="9"/>
      </w:pPr>
    </w:p>
    <w:p>
      <w:pPr>
        <w:pStyle w:val="9"/>
      </w:pPr>
    </w:p>
    <w:p>
      <w:pPr>
        <w:pStyle w:val="9"/>
      </w:pPr>
    </w:p>
    <w:p>
      <w:pPr>
        <w:pStyle w:val="32"/>
        <w:jc w:val="both"/>
        <w:rPr>
          <w:rFonts w:ascii="Arial" w:hAnsi="Arial" w:cs="Arial"/>
        </w:rPr>
      </w:pPr>
    </w:p>
    <w:p>
      <w:pPr>
        <w:rPr>
          <w:b/>
          <w:bCs/>
          <w:sz w:val="24"/>
          <w:lang w:val="fr-FR"/>
        </w:rPr>
      </w:pPr>
      <w:r>
        <w:rPr>
          <w:b/>
          <w:bCs/>
          <w:sz w:val="24"/>
          <w:lang w:val="fr-FR"/>
        </w:rPr>
        <w:t>Change Log</w:t>
      </w:r>
    </w:p>
    <w:p>
      <w:pPr>
        <w:rPr>
          <w:b/>
          <w:bCs/>
          <w:sz w:val="24"/>
          <w:lang w:val="fr-FR"/>
        </w:rPr>
      </w:pPr>
    </w:p>
    <w:p>
      <w:pPr>
        <w:ind w:firstLine="720"/>
        <w:rPr>
          <w:sz w:val="24"/>
          <w:lang w:val="fr-FR"/>
        </w:rPr>
      </w:pPr>
    </w:p>
    <w:p>
      <w:pPr>
        <w:tabs>
          <w:tab w:val="left" w:pos="945"/>
        </w:tabs>
        <w:rPr>
          <w:sz w:val="24"/>
          <w:lang w:val="fr-FR"/>
        </w:rPr>
      </w:pPr>
      <w:r>
        <w:rPr>
          <w:sz w:val="24"/>
          <w:lang w:val="fr-FR"/>
        </w:rPr>
        <w:tab/>
      </w:r>
    </w:p>
    <w:tbl>
      <w:tblPr>
        <w:tblStyle w:val="7"/>
        <w:tblW w:w="9791" w:type="dxa"/>
        <w:tblInd w:w="98" w:type="dxa"/>
        <w:tblLayout w:type="autofit"/>
        <w:tblCellMar>
          <w:top w:w="0" w:type="dxa"/>
          <w:left w:w="108" w:type="dxa"/>
          <w:bottom w:w="0" w:type="dxa"/>
          <w:right w:w="108" w:type="dxa"/>
        </w:tblCellMar>
      </w:tblPr>
      <w:tblGrid>
        <w:gridCol w:w="2278"/>
        <w:gridCol w:w="1701"/>
        <w:gridCol w:w="2600"/>
        <w:gridCol w:w="436"/>
        <w:gridCol w:w="1090"/>
        <w:gridCol w:w="1686"/>
      </w:tblGrid>
      <w:tr>
        <w:tblPrEx>
          <w:tblCellMar>
            <w:top w:w="0" w:type="dxa"/>
            <w:left w:w="108" w:type="dxa"/>
            <w:bottom w:w="0" w:type="dxa"/>
            <w:right w:w="108" w:type="dxa"/>
          </w:tblCellMar>
        </w:tblPrEx>
        <w:trPr>
          <w:trHeight w:val="375" w:hRule="atLeast"/>
        </w:trPr>
        <w:tc>
          <w:tcPr>
            <w:tcW w:w="9791" w:type="dxa"/>
            <w:gridSpan w:val="6"/>
            <w:tcBorders>
              <w:top w:val="single" w:color="auto" w:sz="8" w:space="0"/>
              <w:left w:val="single" w:color="auto" w:sz="8" w:space="0"/>
              <w:bottom w:val="single" w:color="auto" w:sz="8" w:space="0"/>
              <w:right w:val="single" w:color="000000" w:sz="8" w:space="0"/>
            </w:tcBorders>
            <w:shd w:val="clear" w:color="auto" w:fill="E5DFEC"/>
          </w:tcPr>
          <w:p>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Pr>
                <w:rFonts w:cs="Arial"/>
                <w:b/>
                <w:bCs/>
                <w:color w:val="000000"/>
                <w:sz w:val="32"/>
                <w:szCs w:val="32"/>
                <w:lang w:val="en-IN" w:eastAsia="en-IN"/>
              </w:rPr>
              <w:t>QMS Template Version Control (</w:t>
            </w:r>
            <w:r>
              <w:rPr>
                <w:rFonts w:cs="Arial"/>
                <w:b/>
                <w:bCs/>
                <w:color w:val="000000"/>
                <w:lang w:val="en-IN" w:eastAsia="en-IN"/>
              </w:rPr>
              <w:t>Maintained by QA</w:t>
            </w:r>
            <w:r>
              <w:rPr>
                <w:rFonts w:cs="Arial"/>
                <w:b/>
                <w:bCs/>
                <w:color w:val="000000"/>
                <w:sz w:val="24"/>
                <w:szCs w:val="24"/>
                <w:lang w:val="en-IN" w:eastAsia="en-IN"/>
              </w:rPr>
              <w:t>)</w:t>
            </w:r>
          </w:p>
        </w:tc>
      </w:tr>
      <w:tr>
        <w:tblPrEx>
          <w:tblCellMar>
            <w:top w:w="0" w:type="dxa"/>
            <w:left w:w="108" w:type="dxa"/>
            <w:bottom w:w="0" w:type="dxa"/>
            <w:right w:w="108" w:type="dxa"/>
          </w:tblCellMar>
        </w:tblPrEx>
        <w:trPr>
          <w:trHeight w:val="405" w:hRule="atLeast"/>
        </w:trPr>
        <w:tc>
          <w:tcPr>
            <w:tcW w:w="2278" w:type="dxa"/>
            <w:tcBorders>
              <w:top w:val="nil"/>
              <w:left w:val="nil"/>
              <w:bottom w:val="nil"/>
              <w:right w:val="nil"/>
            </w:tcBorders>
            <w:shd w:val="clear" w:color="000000" w:fill="FFFFFF"/>
            <w:noWrap/>
            <w:vAlign w:val="bottom"/>
          </w:tcPr>
          <w:p>
            <w:pPr>
              <w:jc w:val="center"/>
              <w:rPr>
                <w:rFonts w:cs="Arial"/>
                <w:b/>
                <w:bCs/>
                <w:color w:val="000080"/>
                <w:sz w:val="40"/>
                <w:szCs w:val="40"/>
                <w:lang w:val="en-IN" w:eastAsia="en-IN"/>
              </w:rPr>
            </w:pPr>
            <w:r>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tcPr>
          <w:p>
            <w:pPr>
              <w:jc w:val="center"/>
              <w:rPr>
                <w:rFonts w:cs="Arial"/>
                <w:b/>
                <w:bCs/>
                <w:color w:val="000080"/>
                <w:sz w:val="40"/>
                <w:szCs w:val="40"/>
                <w:lang w:val="en-IN" w:eastAsia="en-IN"/>
              </w:rPr>
            </w:pPr>
            <w:r>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tcPr>
          <w:p>
            <w:pPr>
              <w:jc w:val="center"/>
              <w:rPr>
                <w:rFonts w:cs="Arial"/>
                <w:b/>
                <w:bCs/>
                <w:color w:val="000080"/>
                <w:sz w:val="40"/>
                <w:szCs w:val="40"/>
                <w:lang w:val="en-IN" w:eastAsia="en-IN"/>
              </w:rPr>
            </w:pPr>
            <w:r>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tcPr>
          <w:p>
            <w:pPr>
              <w:jc w:val="center"/>
              <w:rPr>
                <w:rFonts w:cs="Arial"/>
                <w:b/>
                <w:bCs/>
                <w:color w:val="000080"/>
                <w:sz w:val="40"/>
                <w:szCs w:val="40"/>
                <w:lang w:val="en-IN" w:eastAsia="en-IN"/>
              </w:rPr>
            </w:pPr>
            <w:r>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tcPr>
          <w:p>
            <w:pPr>
              <w:jc w:val="center"/>
              <w:rPr>
                <w:rFonts w:cs="Arial"/>
                <w:b/>
                <w:bCs/>
                <w:color w:val="000080"/>
                <w:sz w:val="40"/>
                <w:szCs w:val="40"/>
                <w:lang w:val="en-IN" w:eastAsia="en-IN"/>
              </w:rPr>
            </w:pPr>
            <w:r>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tcPr>
          <w:p>
            <w:pPr>
              <w:rPr>
                <w:rFonts w:ascii="Calibri" w:hAnsi="Calibri"/>
                <w:color w:val="000000"/>
                <w:sz w:val="22"/>
                <w:szCs w:val="22"/>
                <w:lang w:val="en-IN" w:eastAsia="en-IN"/>
              </w:rPr>
            </w:pPr>
          </w:p>
        </w:tc>
      </w:tr>
      <w:tr>
        <w:tblPrEx>
          <w:tblCellMar>
            <w:top w:w="0" w:type="dxa"/>
            <w:left w:w="108" w:type="dxa"/>
            <w:bottom w:w="0" w:type="dxa"/>
            <w:right w:w="108" w:type="dxa"/>
          </w:tblCellMar>
        </w:tblPrEx>
        <w:trPr>
          <w:trHeight w:val="315" w:hRule="atLeast"/>
        </w:trPr>
        <w:tc>
          <w:tcPr>
            <w:tcW w:w="2278" w:type="dxa"/>
            <w:tcBorders>
              <w:top w:val="single" w:color="auto" w:sz="8" w:space="0"/>
              <w:left w:val="single" w:color="auto" w:sz="8" w:space="0"/>
              <w:bottom w:val="single" w:color="auto" w:sz="8" w:space="0"/>
              <w:right w:val="single" w:color="auto" w:sz="8" w:space="0"/>
            </w:tcBorders>
            <w:shd w:val="clear" w:color="auto" w:fill="E5DFEC"/>
            <w:vAlign w:val="center"/>
          </w:tcPr>
          <w:p>
            <w:pPr>
              <w:jc w:val="center"/>
              <w:rPr>
                <w:rFonts w:cs="Arial"/>
                <w:b/>
                <w:bCs/>
                <w:lang w:val="en-IN" w:eastAsia="en-IN"/>
              </w:rPr>
            </w:pPr>
            <w:r>
              <w:rPr>
                <w:rFonts w:cs="Arial"/>
                <w:b/>
                <w:bCs/>
                <w:lang w:val="en-IN" w:eastAsia="en-IN"/>
              </w:rPr>
              <w:t>Date</w:t>
            </w:r>
          </w:p>
        </w:tc>
        <w:tc>
          <w:tcPr>
            <w:tcW w:w="1701" w:type="dxa"/>
            <w:tcBorders>
              <w:top w:val="single" w:color="auto" w:sz="8" w:space="0"/>
              <w:left w:val="nil"/>
              <w:bottom w:val="single" w:color="auto" w:sz="8" w:space="0"/>
              <w:right w:val="single" w:color="auto" w:sz="8" w:space="0"/>
            </w:tcBorders>
            <w:shd w:val="clear" w:color="auto" w:fill="E5DFEC"/>
            <w:vAlign w:val="center"/>
          </w:tcPr>
          <w:p>
            <w:pPr>
              <w:jc w:val="center"/>
              <w:rPr>
                <w:rFonts w:cs="Arial"/>
                <w:b/>
                <w:bCs/>
                <w:lang w:val="en-IN" w:eastAsia="en-IN"/>
              </w:rPr>
            </w:pPr>
            <w:r>
              <w:rPr>
                <w:rFonts w:cs="Arial"/>
                <w:b/>
                <w:bCs/>
                <w:lang w:val="en-IN" w:eastAsia="en-IN"/>
              </w:rPr>
              <w:t>Version</w:t>
            </w:r>
          </w:p>
        </w:tc>
        <w:tc>
          <w:tcPr>
            <w:tcW w:w="3036" w:type="dxa"/>
            <w:gridSpan w:val="2"/>
            <w:tcBorders>
              <w:top w:val="single" w:color="auto" w:sz="8" w:space="0"/>
              <w:left w:val="nil"/>
              <w:bottom w:val="single" w:color="auto" w:sz="8" w:space="0"/>
              <w:right w:val="single" w:color="000000" w:sz="8" w:space="0"/>
            </w:tcBorders>
            <w:shd w:val="clear" w:color="auto" w:fill="E5DFEC"/>
            <w:vAlign w:val="center"/>
          </w:tcPr>
          <w:p>
            <w:pPr>
              <w:jc w:val="center"/>
              <w:rPr>
                <w:rFonts w:cs="Arial"/>
                <w:b/>
                <w:bCs/>
                <w:lang w:val="en-IN" w:eastAsia="en-IN"/>
              </w:rPr>
            </w:pPr>
            <w:r>
              <w:rPr>
                <w:rFonts w:cs="Arial"/>
                <w:b/>
                <w:bCs/>
                <w:lang w:val="en-IN" w:eastAsia="en-IN"/>
              </w:rPr>
              <w:t>Author</w:t>
            </w:r>
          </w:p>
        </w:tc>
        <w:tc>
          <w:tcPr>
            <w:tcW w:w="2776" w:type="dxa"/>
            <w:gridSpan w:val="2"/>
            <w:tcBorders>
              <w:top w:val="single" w:color="auto" w:sz="8" w:space="0"/>
              <w:left w:val="nil"/>
              <w:bottom w:val="single" w:color="auto" w:sz="8" w:space="0"/>
              <w:right w:val="single" w:color="000000" w:sz="8" w:space="0"/>
            </w:tcBorders>
            <w:shd w:val="clear" w:color="auto" w:fill="E5DFEC"/>
            <w:vAlign w:val="center"/>
          </w:tcPr>
          <w:p>
            <w:pPr>
              <w:jc w:val="center"/>
              <w:rPr>
                <w:rFonts w:cs="Arial"/>
                <w:b/>
                <w:bCs/>
                <w:lang w:val="en-IN" w:eastAsia="en-IN"/>
              </w:rPr>
            </w:pPr>
            <w:r>
              <w:rPr>
                <w:rFonts w:cs="Arial"/>
                <w:b/>
                <w:bCs/>
                <w:lang w:val="en-IN" w:eastAsia="en-IN"/>
              </w:rPr>
              <w:t>Description</w:t>
            </w:r>
          </w:p>
        </w:tc>
      </w:tr>
      <w:tr>
        <w:tblPrEx>
          <w:tblCellMar>
            <w:top w:w="0" w:type="dxa"/>
            <w:left w:w="108" w:type="dxa"/>
            <w:bottom w:w="0" w:type="dxa"/>
            <w:right w:w="108" w:type="dxa"/>
          </w:tblCellMar>
        </w:tblPrEx>
        <w:trPr>
          <w:trHeight w:val="405" w:hRule="atLeast"/>
        </w:trPr>
        <w:tc>
          <w:tcPr>
            <w:tcW w:w="2278" w:type="dxa"/>
            <w:tcBorders>
              <w:top w:val="nil"/>
              <w:left w:val="single" w:color="auto" w:sz="8" w:space="0"/>
              <w:bottom w:val="single" w:color="auto" w:sz="8" w:space="0"/>
              <w:right w:val="single" w:color="auto" w:sz="8" w:space="0"/>
            </w:tcBorders>
            <w:shd w:val="clear" w:color="000000" w:fill="FFFFFF"/>
            <w:noWrap/>
            <w:vAlign w:val="bottom"/>
          </w:tcPr>
          <w:p>
            <w:pPr>
              <w:rPr>
                <w:rFonts w:ascii="Calibri" w:hAnsi="Calibri"/>
                <w:color w:val="000000"/>
                <w:sz w:val="22"/>
                <w:szCs w:val="22"/>
                <w:lang w:val="en-IN" w:eastAsia="en-IN"/>
              </w:rPr>
            </w:pPr>
          </w:p>
        </w:tc>
        <w:tc>
          <w:tcPr>
            <w:tcW w:w="1701" w:type="dxa"/>
            <w:tcBorders>
              <w:top w:val="nil"/>
              <w:left w:val="nil"/>
              <w:bottom w:val="single" w:color="auto" w:sz="8" w:space="0"/>
              <w:right w:val="nil"/>
            </w:tcBorders>
            <w:shd w:val="clear" w:color="000000" w:fill="FFFFFF"/>
            <w:noWrap/>
            <w:vAlign w:val="bottom"/>
          </w:tcPr>
          <w:p>
            <w:pPr>
              <w:rPr>
                <w:rFonts w:ascii="Calibri" w:hAnsi="Calibri"/>
                <w:color w:val="000000"/>
                <w:sz w:val="22"/>
                <w:szCs w:val="22"/>
                <w:lang w:val="en-IN" w:eastAsia="en-IN"/>
              </w:rPr>
            </w:pP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tcPr>
          <w:p>
            <w:pPr>
              <w:jc w:val="center"/>
              <w:rPr>
                <w:rFonts w:ascii="Calibri" w:hAnsi="Calibri"/>
                <w:color w:val="000000"/>
                <w:sz w:val="22"/>
                <w:szCs w:val="22"/>
                <w:lang w:val="en-IN" w:eastAsia="en-IN"/>
              </w:rPr>
            </w:pPr>
          </w:p>
        </w:tc>
        <w:tc>
          <w:tcPr>
            <w:tcW w:w="2776" w:type="dxa"/>
            <w:gridSpan w:val="2"/>
            <w:tcBorders>
              <w:top w:val="single" w:color="auto" w:sz="8" w:space="0"/>
              <w:left w:val="nil"/>
              <w:bottom w:val="single" w:color="auto" w:sz="8" w:space="0"/>
              <w:right w:val="single" w:color="auto" w:sz="8" w:space="0"/>
            </w:tcBorders>
            <w:shd w:val="clear" w:color="000000" w:fill="FFFFFF"/>
            <w:vAlign w:val="bottom"/>
          </w:tcPr>
          <w:p>
            <w:pPr>
              <w:jc w:val="center"/>
              <w:rPr>
                <w:rFonts w:ascii="Calibri" w:hAnsi="Calibri"/>
                <w:color w:val="000000"/>
                <w:sz w:val="22"/>
                <w:szCs w:val="22"/>
                <w:lang w:val="en-IN" w:eastAsia="en-IN"/>
              </w:rPr>
            </w:pPr>
          </w:p>
        </w:tc>
      </w:tr>
      <w:tr>
        <w:tblPrEx>
          <w:tblCellMar>
            <w:top w:w="0" w:type="dxa"/>
            <w:left w:w="108" w:type="dxa"/>
            <w:bottom w:w="0" w:type="dxa"/>
            <w:right w:w="108" w:type="dxa"/>
          </w:tblCellMar>
        </w:tblPrEx>
        <w:trPr>
          <w:trHeight w:val="315" w:hRule="atLeast"/>
        </w:trPr>
        <w:tc>
          <w:tcPr>
            <w:tcW w:w="2278" w:type="dxa"/>
            <w:tcBorders>
              <w:top w:val="nil"/>
              <w:left w:val="single" w:color="auto" w:sz="8" w:space="0"/>
              <w:bottom w:val="single" w:color="auto" w:sz="8" w:space="0"/>
              <w:right w:val="single" w:color="auto" w:sz="8" w:space="0"/>
            </w:tcBorders>
            <w:shd w:val="clear" w:color="000000" w:fill="FFFFFF"/>
            <w:noWrap/>
            <w:vAlign w:val="bottom"/>
          </w:tcPr>
          <w:p>
            <w:pPr>
              <w:rPr>
                <w:rFonts w:ascii="Calibri" w:hAnsi="Calibri"/>
                <w:color w:val="000000"/>
                <w:sz w:val="22"/>
                <w:szCs w:val="22"/>
                <w:lang w:val="en-IN" w:eastAsia="en-IN"/>
              </w:rPr>
            </w:pPr>
            <w:r>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000000" w:fill="FFFFFF"/>
            <w:noWrap/>
            <w:vAlign w:val="bottom"/>
          </w:tcPr>
          <w:p>
            <w:pPr>
              <w:rPr>
                <w:rFonts w:ascii="Calibri" w:hAnsi="Calibri"/>
                <w:color w:val="000000"/>
                <w:sz w:val="22"/>
                <w:szCs w:val="22"/>
                <w:lang w:val="en-IN" w:eastAsia="en-IN"/>
              </w:rPr>
            </w:pPr>
            <w:r>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tcPr>
          <w:p>
            <w:pPr>
              <w:jc w:val="center"/>
              <w:rPr>
                <w:rFonts w:ascii="Calibri" w:hAnsi="Calibri"/>
                <w:color w:val="000000"/>
                <w:sz w:val="22"/>
                <w:szCs w:val="22"/>
                <w:lang w:val="en-IN" w:eastAsia="en-IN"/>
              </w:rPr>
            </w:pPr>
            <w:r>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tcPr>
          <w:p>
            <w:pPr>
              <w:jc w:val="center"/>
              <w:rPr>
                <w:rFonts w:ascii="Calibri" w:hAnsi="Calibri"/>
                <w:color w:val="000000"/>
                <w:sz w:val="22"/>
                <w:szCs w:val="22"/>
                <w:lang w:val="en-IN" w:eastAsia="en-IN"/>
              </w:rPr>
            </w:pPr>
            <w:r>
              <w:rPr>
                <w:rFonts w:ascii="Calibri" w:hAnsi="Calibri"/>
                <w:color w:val="000000"/>
                <w:sz w:val="22"/>
                <w:szCs w:val="22"/>
                <w:lang w:val="en-IN" w:eastAsia="en-IN"/>
              </w:rPr>
              <w:t> </w:t>
            </w:r>
          </w:p>
        </w:tc>
      </w:tr>
      <w:tr>
        <w:tblPrEx>
          <w:tblCellMar>
            <w:top w:w="0" w:type="dxa"/>
            <w:left w:w="108" w:type="dxa"/>
            <w:bottom w:w="0" w:type="dxa"/>
            <w:right w:w="108" w:type="dxa"/>
          </w:tblCellMar>
        </w:tblPrEx>
        <w:trPr>
          <w:trHeight w:val="315" w:hRule="atLeast"/>
        </w:trPr>
        <w:tc>
          <w:tcPr>
            <w:tcW w:w="2278" w:type="dxa"/>
            <w:tcBorders>
              <w:top w:val="nil"/>
              <w:left w:val="single" w:color="auto" w:sz="8" w:space="0"/>
              <w:bottom w:val="single" w:color="auto" w:sz="8" w:space="0"/>
              <w:right w:val="single" w:color="auto" w:sz="8" w:space="0"/>
            </w:tcBorders>
            <w:shd w:val="clear" w:color="000000" w:fill="FFFFFF"/>
            <w:noWrap/>
            <w:vAlign w:val="bottom"/>
          </w:tcPr>
          <w:p>
            <w:pPr>
              <w:rPr>
                <w:rFonts w:ascii="Calibri" w:hAnsi="Calibri"/>
                <w:color w:val="000000"/>
                <w:sz w:val="22"/>
                <w:szCs w:val="22"/>
                <w:lang w:val="en-IN" w:eastAsia="en-IN"/>
              </w:rPr>
            </w:pPr>
            <w:r>
              <w:rPr>
                <w:rFonts w:ascii="Calibri" w:hAnsi="Calibri"/>
                <w:color w:val="000000"/>
                <w:sz w:val="22"/>
                <w:szCs w:val="22"/>
                <w:lang w:val="en-IN" w:eastAsia="en-IN"/>
              </w:rPr>
              <w:t> </w:t>
            </w:r>
          </w:p>
        </w:tc>
        <w:tc>
          <w:tcPr>
            <w:tcW w:w="1701" w:type="dxa"/>
            <w:tcBorders>
              <w:top w:val="nil"/>
              <w:left w:val="nil"/>
              <w:bottom w:val="single" w:color="auto" w:sz="8" w:space="0"/>
              <w:right w:val="nil"/>
            </w:tcBorders>
            <w:shd w:val="clear" w:color="000000" w:fill="FFFFFF"/>
            <w:noWrap/>
            <w:vAlign w:val="bottom"/>
          </w:tcPr>
          <w:p>
            <w:pPr>
              <w:rPr>
                <w:rFonts w:ascii="Calibri" w:hAnsi="Calibri"/>
                <w:color w:val="000000"/>
                <w:sz w:val="22"/>
                <w:szCs w:val="22"/>
                <w:lang w:val="en-IN" w:eastAsia="en-IN"/>
              </w:rPr>
            </w:pPr>
            <w:r>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tcPr>
          <w:p>
            <w:pPr>
              <w:jc w:val="center"/>
              <w:rPr>
                <w:rFonts w:ascii="Calibri" w:hAnsi="Calibri"/>
                <w:color w:val="000000"/>
                <w:sz w:val="22"/>
                <w:szCs w:val="22"/>
                <w:lang w:val="en-IN" w:eastAsia="en-IN"/>
              </w:rPr>
            </w:pPr>
            <w:r>
              <w:rPr>
                <w:rFonts w:ascii="Calibri" w:hAnsi="Calibri"/>
                <w:color w:val="000000"/>
                <w:sz w:val="22"/>
                <w:szCs w:val="22"/>
                <w:lang w:val="en-IN" w:eastAsia="en-IN"/>
              </w:rPr>
              <w:t> </w:t>
            </w:r>
          </w:p>
        </w:tc>
        <w:tc>
          <w:tcPr>
            <w:tcW w:w="2776" w:type="dxa"/>
            <w:gridSpan w:val="2"/>
            <w:tcBorders>
              <w:top w:val="single" w:color="auto" w:sz="8" w:space="0"/>
              <w:left w:val="nil"/>
              <w:bottom w:val="single" w:color="auto" w:sz="8" w:space="0"/>
              <w:right w:val="single" w:color="auto" w:sz="8" w:space="0"/>
            </w:tcBorders>
            <w:shd w:val="clear" w:color="000000" w:fill="FFFFFF"/>
            <w:vAlign w:val="bottom"/>
          </w:tcPr>
          <w:p>
            <w:pPr>
              <w:jc w:val="center"/>
              <w:rPr>
                <w:rFonts w:ascii="Calibri" w:hAnsi="Calibri"/>
                <w:color w:val="000000"/>
                <w:sz w:val="22"/>
                <w:szCs w:val="22"/>
                <w:lang w:val="en-IN" w:eastAsia="en-IN"/>
              </w:rPr>
            </w:pPr>
            <w:r>
              <w:rPr>
                <w:rFonts w:ascii="Calibri" w:hAnsi="Calibri"/>
                <w:color w:val="000000"/>
                <w:sz w:val="22"/>
                <w:szCs w:val="22"/>
                <w:lang w:val="en-IN" w:eastAsia="en-IN"/>
              </w:rPr>
              <w:t> </w:t>
            </w:r>
          </w:p>
        </w:tc>
      </w:tr>
      <w:tr>
        <w:tblPrEx>
          <w:tblCellMar>
            <w:top w:w="0" w:type="dxa"/>
            <w:left w:w="108" w:type="dxa"/>
            <w:bottom w:w="0" w:type="dxa"/>
            <w:right w:w="108" w:type="dxa"/>
          </w:tblCellMar>
        </w:tblPrEx>
        <w:trPr>
          <w:trHeight w:val="300" w:hRule="atLeast"/>
        </w:trPr>
        <w:tc>
          <w:tcPr>
            <w:tcW w:w="2278" w:type="dxa"/>
            <w:tcBorders>
              <w:top w:val="nil"/>
              <w:left w:val="single" w:color="auto" w:sz="8" w:space="0"/>
              <w:bottom w:val="single" w:color="auto" w:sz="4" w:space="0"/>
              <w:right w:val="single" w:color="auto" w:sz="8" w:space="0"/>
            </w:tcBorders>
            <w:shd w:val="clear" w:color="000000" w:fill="FFFFFF"/>
            <w:noWrap/>
            <w:vAlign w:val="bottom"/>
          </w:tcPr>
          <w:p>
            <w:pPr>
              <w:rPr>
                <w:rFonts w:ascii="Calibri" w:hAnsi="Calibri"/>
                <w:color w:val="000000"/>
                <w:sz w:val="22"/>
                <w:szCs w:val="22"/>
                <w:lang w:val="en-IN" w:eastAsia="en-IN"/>
              </w:rPr>
            </w:pPr>
            <w:r>
              <w:rPr>
                <w:rFonts w:ascii="Calibri" w:hAnsi="Calibri"/>
                <w:color w:val="000000"/>
                <w:sz w:val="22"/>
                <w:szCs w:val="22"/>
                <w:lang w:val="en-IN" w:eastAsia="en-IN"/>
              </w:rPr>
              <w:t> </w:t>
            </w:r>
          </w:p>
        </w:tc>
        <w:tc>
          <w:tcPr>
            <w:tcW w:w="1701" w:type="dxa"/>
            <w:tcBorders>
              <w:top w:val="nil"/>
              <w:left w:val="nil"/>
              <w:bottom w:val="single" w:color="auto" w:sz="4" w:space="0"/>
              <w:right w:val="nil"/>
            </w:tcBorders>
            <w:shd w:val="clear" w:color="000000" w:fill="FFFFFF"/>
            <w:noWrap/>
            <w:vAlign w:val="bottom"/>
          </w:tcPr>
          <w:p>
            <w:pPr>
              <w:rPr>
                <w:rFonts w:ascii="Calibri" w:hAnsi="Calibri"/>
                <w:color w:val="000000"/>
                <w:sz w:val="22"/>
                <w:szCs w:val="22"/>
                <w:lang w:val="en-IN" w:eastAsia="en-IN"/>
              </w:rPr>
            </w:pPr>
            <w:r>
              <w:rPr>
                <w:rFonts w:ascii="Calibri" w:hAnsi="Calibri"/>
                <w:color w:val="000000"/>
                <w:sz w:val="22"/>
                <w:szCs w:val="22"/>
                <w:lang w:val="en-IN" w:eastAsia="en-IN"/>
              </w:rPr>
              <w:t> </w:t>
            </w:r>
          </w:p>
        </w:tc>
        <w:tc>
          <w:tcPr>
            <w:tcW w:w="3036" w:type="dxa"/>
            <w:gridSpan w:val="2"/>
            <w:tcBorders>
              <w:top w:val="single" w:color="auto" w:sz="8" w:space="0"/>
              <w:left w:val="single" w:color="auto" w:sz="8" w:space="0"/>
              <w:bottom w:val="single" w:color="auto" w:sz="4" w:space="0"/>
              <w:right w:val="single" w:color="auto" w:sz="8" w:space="0"/>
            </w:tcBorders>
            <w:shd w:val="clear" w:color="000000" w:fill="FFFFFF"/>
            <w:noWrap/>
            <w:vAlign w:val="bottom"/>
          </w:tcPr>
          <w:p>
            <w:pPr>
              <w:jc w:val="center"/>
              <w:rPr>
                <w:rFonts w:ascii="Calibri" w:hAnsi="Calibri"/>
                <w:color w:val="000000"/>
                <w:sz w:val="22"/>
                <w:szCs w:val="22"/>
                <w:lang w:val="en-IN" w:eastAsia="en-IN"/>
              </w:rPr>
            </w:pPr>
            <w:r>
              <w:rPr>
                <w:rFonts w:ascii="Calibri" w:hAnsi="Calibri"/>
                <w:color w:val="000000"/>
                <w:sz w:val="22"/>
                <w:szCs w:val="22"/>
                <w:lang w:val="en-IN" w:eastAsia="en-IN"/>
              </w:rPr>
              <w:t> </w:t>
            </w:r>
          </w:p>
        </w:tc>
        <w:tc>
          <w:tcPr>
            <w:tcW w:w="2776" w:type="dxa"/>
            <w:gridSpan w:val="2"/>
            <w:tcBorders>
              <w:top w:val="single" w:color="auto" w:sz="8" w:space="0"/>
              <w:left w:val="nil"/>
              <w:bottom w:val="single" w:color="auto" w:sz="4" w:space="0"/>
              <w:right w:val="single" w:color="auto" w:sz="8" w:space="0"/>
            </w:tcBorders>
            <w:shd w:val="clear" w:color="000000" w:fill="FFFFFF"/>
            <w:vAlign w:val="bottom"/>
          </w:tcPr>
          <w:p>
            <w:pPr>
              <w:jc w:val="center"/>
              <w:rPr>
                <w:rFonts w:ascii="Calibri" w:hAnsi="Calibri"/>
                <w:color w:val="000000"/>
                <w:sz w:val="22"/>
                <w:szCs w:val="22"/>
                <w:lang w:val="en-IN" w:eastAsia="en-IN"/>
              </w:rPr>
            </w:pPr>
            <w:r>
              <w:rPr>
                <w:rFonts w:ascii="Calibri" w:hAnsi="Calibri"/>
                <w:color w:val="000000"/>
                <w:sz w:val="22"/>
                <w:szCs w:val="22"/>
                <w:lang w:val="en-IN" w:eastAsia="en-IN"/>
              </w:rPr>
              <w:t> </w:t>
            </w:r>
          </w:p>
        </w:tc>
      </w:tr>
    </w:tbl>
    <w:p>
      <w:pPr>
        <w:rPr>
          <w:rFonts w:cs="Arial"/>
          <w:lang w:val="fr-FR"/>
        </w:rPr>
      </w:pPr>
    </w:p>
    <w:p/>
    <w:p>
      <w:pPr>
        <w:numPr>
          <w:ins w:id="0" w:author="Unknown" w:date=""/>
        </w:numPr>
        <w:autoSpaceDE w:val="0"/>
        <w:autoSpaceDN w:val="0"/>
        <w:adjustRightInd w:val="0"/>
        <w:rPr>
          <w:rFonts w:ascii="Arial" w:hAnsi="Arial" w:cs="Arial"/>
          <w:color w:val="3366FF"/>
        </w:rPr>
      </w:pPr>
    </w:p>
    <w:p>
      <w:pPr>
        <w:pStyle w:val="32"/>
        <w:jc w:val="both"/>
        <w:rPr>
          <w:rFonts w:ascii="Arial" w:hAnsi="Arial" w:cs="Arial"/>
        </w:rPr>
      </w:pPr>
      <w:r>
        <w:rPr>
          <w:rFonts w:ascii="Arial" w:hAnsi="Arial" w:cs="Arial"/>
        </w:rPr>
        <w:t xml:space="preserve"> </w:t>
      </w:r>
    </w:p>
    <w:sectPr>
      <w:headerReference r:id="rId5" w:type="default"/>
      <w:footerReference r:id="rId6" w:type="default"/>
      <w:pgSz w:w="12240" w:h="15840"/>
      <w:pgMar w:top="25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G Times (W1)">
    <w:altName w:val="Times New Roman"/>
    <w:panose1 w:val="00000000000000000000"/>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18"/>
      </w:rPr>
    </w:pPr>
    <w:r>
      <w:rPr>
        <w:rStyle w:val="18"/>
      </w:rPr>
      <w:fldChar w:fldCharType="begin"/>
    </w:r>
    <w:r>
      <w:rPr>
        <w:rStyle w:val="18"/>
      </w:rPr>
      <w:instrText xml:space="preserve">PAGE  </w:instrText>
    </w:r>
    <w:r>
      <w:rPr>
        <w:rStyle w:val="18"/>
      </w:rPr>
      <w:fldChar w:fldCharType="end"/>
    </w: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spacing w:before="100" w:beforeAutospacing="1"/>
    </w:pPr>
    <w:r>
      <w:rPr>
        <w:rFonts w:cs="Arial"/>
        <w:sz w:val="16"/>
        <w:szCs w:val="16"/>
        <w:lang w:val="en-GB"/>
      </w:rPr>
      <w:t xml:space="preserve">© </w:t>
    </w:r>
    <w:r>
      <w:rPr>
        <w:rFonts w:cs="Arial"/>
        <w:sz w:val="16"/>
        <w:szCs w:val="16"/>
        <w:lang w:val="en-GB"/>
      </w:rPr>
      <w:fldChar w:fldCharType="begin"/>
    </w:r>
    <w:r>
      <w:rPr>
        <w:rFonts w:cs="Arial"/>
        <w:sz w:val="16"/>
        <w:szCs w:val="16"/>
        <w:lang w:val="en-GB"/>
      </w:rPr>
      <w:instrText xml:space="preserve"> date \@yyyy </w:instrText>
    </w:r>
    <w:r>
      <w:rPr>
        <w:rFonts w:cs="Arial"/>
        <w:sz w:val="16"/>
        <w:szCs w:val="16"/>
        <w:lang w:val="en-GB"/>
      </w:rPr>
      <w:fldChar w:fldCharType="separate"/>
    </w:r>
    <w:r>
      <w:rPr>
        <w:rFonts w:cs="Arial"/>
        <w:sz w:val="16"/>
        <w:szCs w:val="16"/>
        <w:lang w:val="en-GB"/>
      </w:rPr>
      <w:t>2022</w:t>
    </w:r>
    <w:r>
      <w:rPr>
        <w:rFonts w:cs="Arial"/>
        <w:sz w:val="16"/>
        <w:szCs w:val="16"/>
        <w:lang w:val="en-GB"/>
      </w:rPr>
      <w:fldChar w:fldCharType="end"/>
    </w:r>
    <w:r>
      <w:rPr>
        <w:rFonts w:cs="Arial"/>
        <w:sz w:val="16"/>
        <w:szCs w:val="16"/>
        <w:lang w:val="en-GB"/>
      </w:rPr>
      <w:t xml:space="preserve"> Capgemini - All rights reserved</w:t>
    </w:r>
    <w:r>
      <w:tab/>
    </w:r>
    <w:r>
      <w:t>Standard Template Version 2.2</w:t>
    </w:r>
    <w:r>
      <w:tab/>
    </w: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13</w:t>
    </w:r>
    <w:r>
      <w:fldChar w:fldCharType="end"/>
    </w:r>
    <w:r>
      <w:tab/>
    </w:r>
  </w:p>
  <w:p>
    <w:pPr>
      <w:pStyle w:val="14"/>
      <w:tabs>
        <w:tab w:val="left" w:pos="1170"/>
        <w:tab w:val="clear" w:pos="4320"/>
        <w:tab w:val="clear" w:pos="8640"/>
      </w:tabs>
      <w:spacing w:before="100" w:beforeAutospacing="1"/>
      <w:ind w:firstLine="720"/>
      <w:rPr>
        <w:bCs/>
        <w:i/>
        <w:snapToGrid w:val="0"/>
        <w:sz w:val="14"/>
      </w:rPr>
    </w:pPr>
    <w:r>
      <w:rPr>
        <w:bCs/>
        <w:i/>
        <w:snapToGrid w:val="0"/>
        <w:sz w:val="14"/>
      </w:rPr>
      <w:tab/>
    </w:r>
  </w:p>
  <w:p>
    <w:pPr>
      <w:pStyle w:val="14"/>
      <w:spacing w:before="100" w:beforeAutospacing="1"/>
      <w:rPr>
        <w:bCs/>
        <w:i/>
        <w:snapToGrid w:val="0"/>
        <w:sz w:val="14"/>
      </w:rPr>
    </w:pPr>
    <w:r>
      <w:rPr>
        <w:bCs/>
        <w:i/>
        <w:snapToGrid w:val="0"/>
        <w:sz w:val="14"/>
      </w:rPr>
      <w:t xml:space="preserve">Printed copies are current on date of printing only - </w:t>
    </w:r>
    <w:r>
      <w:rPr>
        <w:bCs/>
        <w:i/>
        <w:snapToGrid w:val="0"/>
        <w:sz w:val="14"/>
      </w:rPr>
      <w:fldChar w:fldCharType="begin"/>
    </w:r>
    <w:r>
      <w:rPr>
        <w:bCs/>
        <w:i/>
        <w:snapToGrid w:val="0"/>
        <w:sz w:val="14"/>
      </w:rPr>
      <w:instrText xml:space="preserve"> TIME \@ "MM/dd/yyyy" </w:instrText>
    </w:r>
    <w:r>
      <w:rPr>
        <w:bCs/>
        <w:i/>
        <w:snapToGrid w:val="0"/>
        <w:sz w:val="14"/>
      </w:rPr>
      <w:fldChar w:fldCharType="separate"/>
    </w:r>
    <w:r>
      <w:rPr>
        <w:bCs/>
        <w:i/>
        <w:snapToGrid w:val="0"/>
        <w:sz w:val="14"/>
      </w:rPr>
      <w:t>12/13/2022</w:t>
    </w:r>
    <w:r>
      <w:rPr>
        <w:bCs/>
        <w:i/>
        <w:snapToGrid w:val="0"/>
        <w:sz w:val="14"/>
      </w:rPr>
      <w:fldChar w:fldCharType="end"/>
    </w:r>
    <w:r>
      <w:rPr>
        <w:bCs/>
        <w:i/>
        <w:snapToGrid w:val="0"/>
        <w:sz w:val="14"/>
      </w:rPr>
      <w:t>. Always refer to the electronic version for the current release.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32"/>
      </w:rPr>
    </w:pPr>
    <w:r>
      <w:drawing>
        <wp:inline distT="0" distB="0" distL="0" distR="0">
          <wp:extent cx="1524000" cy="3886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pPr>
    <w:r>
      <w:t xml:space="preserve">                                             </w:t>
    </w:r>
  </w:p>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5B015C"/>
    <w:multiLevelType w:val="singleLevel"/>
    <w:tmpl w:val="055B01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3B426C5"/>
    <w:multiLevelType w:val="multilevel"/>
    <w:tmpl w:val="13B426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4C739D7"/>
    <w:multiLevelType w:val="multilevel"/>
    <w:tmpl w:val="14C739D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5FA3C2B"/>
    <w:multiLevelType w:val="multilevel"/>
    <w:tmpl w:val="15FA3C2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18FC4187"/>
    <w:multiLevelType w:val="multilevel"/>
    <w:tmpl w:val="18FC418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96021F0"/>
    <w:multiLevelType w:val="singleLevel"/>
    <w:tmpl w:val="196021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BBC32D0"/>
    <w:multiLevelType w:val="multilevel"/>
    <w:tmpl w:val="1BBC32D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2B7E4583"/>
    <w:multiLevelType w:val="multilevel"/>
    <w:tmpl w:val="2B7E4583"/>
    <w:lvl w:ilvl="0" w:tentative="0">
      <w:start w:val="1"/>
      <w:numFmt w:val="decimal"/>
      <w:lvlText w:val="%1"/>
      <w:lvlJc w:val="left"/>
      <w:pPr>
        <w:ind w:left="360" w:hanging="360"/>
      </w:pPr>
      <w:rPr>
        <w:rFonts w:hint="default"/>
      </w:rPr>
    </w:lvl>
    <w:lvl w:ilvl="1" w:tentative="0">
      <w:start w:val="1"/>
      <w:numFmt w:val="decimal"/>
      <w:lvlRestart w:val="0"/>
      <w:suff w:val="space"/>
      <w:lvlText w:val="%1.%2"/>
      <w:lvlJc w:val="left"/>
      <w:pPr>
        <w:ind w:left="720" w:hanging="360"/>
      </w:pPr>
      <w:rPr>
        <w:rFonts w:hint="default"/>
      </w:rPr>
    </w:lvl>
    <w:lvl w:ilvl="2" w:tentative="0">
      <w:start w:val="1"/>
      <w:numFmt w:val="decimal"/>
      <w:lvlRestart w:val="0"/>
      <w:suff w:val="space"/>
      <w:lvlText w:val="%2.%3.1"/>
      <w:lvlJc w:val="left"/>
      <w:pPr>
        <w:ind w:left="1080" w:hanging="360"/>
      </w:pPr>
      <w:rPr>
        <w:rFonts w:hint="default"/>
      </w:rPr>
    </w:lvl>
    <w:lvl w:ilvl="3" w:tentative="0">
      <w:start w:val="1"/>
      <w:numFmt w:val="decimal"/>
      <w:lvlRestart w:val="0"/>
      <w:pStyle w:val="5"/>
      <w:suff w:val="space"/>
      <w:lvlText w:val="%3.%4.1.1"/>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8">
    <w:nsid w:val="2CBB3BE4"/>
    <w:multiLevelType w:val="multilevel"/>
    <w:tmpl w:val="2CBB3BE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3706288F"/>
    <w:multiLevelType w:val="multilevel"/>
    <w:tmpl w:val="3706288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40DC07D8"/>
    <w:multiLevelType w:val="multilevel"/>
    <w:tmpl w:val="40DC07D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49FD41CA"/>
    <w:multiLevelType w:val="multilevel"/>
    <w:tmpl w:val="49FD41C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4B939129"/>
    <w:multiLevelType w:val="singleLevel"/>
    <w:tmpl w:val="4B939129"/>
    <w:lvl w:ilvl="0" w:tentative="0">
      <w:start w:val="1"/>
      <w:numFmt w:val="decimal"/>
      <w:suff w:val="space"/>
      <w:lvlText w:val="%1)"/>
      <w:lvlJc w:val="left"/>
    </w:lvl>
  </w:abstractNum>
  <w:abstractNum w:abstractNumId="13">
    <w:nsid w:val="52B40B8F"/>
    <w:multiLevelType w:val="multilevel"/>
    <w:tmpl w:val="52B40B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561F222B"/>
    <w:multiLevelType w:val="multilevel"/>
    <w:tmpl w:val="561F222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5EF1089A"/>
    <w:multiLevelType w:val="multilevel"/>
    <w:tmpl w:val="5EF1089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72457E5D"/>
    <w:multiLevelType w:val="multilevel"/>
    <w:tmpl w:val="72457E5D"/>
    <w:lvl w:ilvl="0" w:tentative="0">
      <w:start w:val="1"/>
      <w:numFmt w:val="decimal"/>
      <w:pStyle w:val="2"/>
      <w:suff w:val="space"/>
      <w:lvlText w:val="%1."/>
      <w:lvlJc w:val="left"/>
      <w:pPr>
        <w:ind w:left="403" w:hanging="43"/>
      </w:pPr>
      <w:rPr>
        <w:rFonts w:hint="default" w:ascii="Arial" w:hAnsi="Arial"/>
        <w:sz w:val="24"/>
      </w:rPr>
    </w:lvl>
    <w:lvl w:ilvl="1" w:tentative="0">
      <w:start w:val="1"/>
      <w:numFmt w:val="decimal"/>
      <w:pStyle w:val="4"/>
      <w:suff w:val="space"/>
      <w:lvlText w:val="%1.%2."/>
      <w:lvlJc w:val="left"/>
      <w:pPr>
        <w:ind w:left="1177" w:hanging="43"/>
      </w:pPr>
      <w:rPr>
        <w:rFonts w:hint="default" w:ascii="Arial" w:hAnsi="Arial"/>
        <w:sz w:val="24"/>
      </w:rPr>
    </w:lvl>
    <w:lvl w:ilvl="2" w:tentative="0">
      <w:start w:val="1"/>
      <w:numFmt w:val="decimal"/>
      <w:pStyle w:val="3"/>
      <w:suff w:val="space"/>
      <w:lvlText w:val="%1.%2.%3."/>
      <w:lvlJc w:val="left"/>
      <w:pPr>
        <w:ind w:left="547" w:hanging="43"/>
      </w:pPr>
      <w:rPr>
        <w:rFonts w:hint="default" w:ascii="Arial" w:hAnsi="Arial"/>
        <w:sz w:val="24"/>
      </w:rPr>
    </w:lvl>
    <w:lvl w:ilvl="3" w:tentative="0">
      <w:start w:val="1"/>
      <w:numFmt w:val="decimal"/>
      <w:lvlText w:val="(%4)"/>
      <w:lvlJc w:val="left"/>
      <w:pPr>
        <w:ind w:left="619" w:hanging="43"/>
      </w:pPr>
      <w:rPr>
        <w:rFonts w:hint="default"/>
      </w:rPr>
    </w:lvl>
    <w:lvl w:ilvl="4" w:tentative="0">
      <w:start w:val="1"/>
      <w:numFmt w:val="lowerLetter"/>
      <w:lvlText w:val="(%5)"/>
      <w:lvlJc w:val="left"/>
      <w:pPr>
        <w:ind w:left="691" w:hanging="43"/>
      </w:pPr>
      <w:rPr>
        <w:rFonts w:hint="default"/>
      </w:rPr>
    </w:lvl>
    <w:lvl w:ilvl="5" w:tentative="0">
      <w:start w:val="1"/>
      <w:numFmt w:val="lowerRoman"/>
      <w:lvlText w:val="(%6)"/>
      <w:lvlJc w:val="left"/>
      <w:pPr>
        <w:ind w:left="763" w:hanging="43"/>
      </w:pPr>
      <w:rPr>
        <w:rFonts w:hint="default"/>
      </w:rPr>
    </w:lvl>
    <w:lvl w:ilvl="6" w:tentative="0">
      <w:start w:val="1"/>
      <w:numFmt w:val="decimal"/>
      <w:lvlText w:val="%7."/>
      <w:lvlJc w:val="left"/>
      <w:pPr>
        <w:ind w:left="835" w:hanging="43"/>
      </w:pPr>
      <w:rPr>
        <w:rFonts w:hint="default"/>
      </w:rPr>
    </w:lvl>
    <w:lvl w:ilvl="7" w:tentative="0">
      <w:start w:val="1"/>
      <w:numFmt w:val="lowerLetter"/>
      <w:lvlText w:val="%8."/>
      <w:lvlJc w:val="left"/>
      <w:pPr>
        <w:ind w:left="907" w:hanging="43"/>
      </w:pPr>
      <w:rPr>
        <w:rFonts w:hint="default"/>
      </w:rPr>
    </w:lvl>
    <w:lvl w:ilvl="8" w:tentative="0">
      <w:start w:val="1"/>
      <w:numFmt w:val="lowerRoman"/>
      <w:lvlText w:val="%9."/>
      <w:lvlJc w:val="left"/>
      <w:pPr>
        <w:ind w:left="979" w:hanging="43"/>
      </w:pPr>
      <w:rPr>
        <w:rFonts w:hint="default"/>
      </w:rPr>
    </w:lvl>
  </w:abstractNum>
  <w:abstractNum w:abstractNumId="17">
    <w:nsid w:val="7D87723E"/>
    <w:multiLevelType w:val="multilevel"/>
    <w:tmpl w:val="7D87723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6"/>
  </w:num>
  <w:num w:numId="2">
    <w:abstractNumId w:val="7"/>
  </w:num>
  <w:num w:numId="3">
    <w:abstractNumId w:val="13"/>
  </w:num>
  <w:num w:numId="4">
    <w:abstractNumId w:val="1"/>
  </w:num>
  <w:num w:numId="5">
    <w:abstractNumId w:val="3"/>
  </w:num>
  <w:num w:numId="6">
    <w:abstractNumId w:val="15"/>
  </w:num>
  <w:num w:numId="7">
    <w:abstractNumId w:val="11"/>
  </w:num>
  <w:num w:numId="8">
    <w:abstractNumId w:val="8"/>
  </w:num>
  <w:num w:numId="9">
    <w:abstractNumId w:val="0"/>
  </w:num>
  <w:num w:numId="10">
    <w:abstractNumId w:val="9"/>
  </w:num>
  <w:num w:numId="11">
    <w:abstractNumId w:val="5"/>
  </w:num>
  <w:num w:numId="12">
    <w:abstractNumId w:val="4"/>
  </w:num>
  <w:num w:numId="13">
    <w:abstractNumId w:val="10"/>
  </w:num>
  <w:num w:numId="14">
    <w:abstractNumId w:val="12"/>
  </w:num>
  <w:num w:numId="15">
    <w:abstractNumId w:val="2"/>
  </w:num>
  <w:num w:numId="16">
    <w:abstractNumId w:val="17"/>
  </w:num>
  <w:num w:numId="17">
    <w:abstractNumId w:val="6"/>
  </w:num>
  <w:num w:numId="1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UseMarginsForDrawingGridOrigin w:val="1"/>
  <w:drawingGridHorizontalOrigin w:val="1800"/>
  <w:drawingGridVerticalOrigin w:val="144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272"/>
    <w:rsid w:val="000324B3"/>
    <w:rsid w:val="00032C69"/>
    <w:rsid w:val="00050714"/>
    <w:rsid w:val="0006193D"/>
    <w:rsid w:val="00065178"/>
    <w:rsid w:val="00093DD9"/>
    <w:rsid w:val="000A3F25"/>
    <w:rsid w:val="000C58FF"/>
    <w:rsid w:val="000C74B2"/>
    <w:rsid w:val="00112F1C"/>
    <w:rsid w:val="001267B1"/>
    <w:rsid w:val="001355C5"/>
    <w:rsid w:val="00140A70"/>
    <w:rsid w:val="001677D9"/>
    <w:rsid w:val="00172A27"/>
    <w:rsid w:val="00190A45"/>
    <w:rsid w:val="00193769"/>
    <w:rsid w:val="0019538E"/>
    <w:rsid w:val="00196E7D"/>
    <w:rsid w:val="001A1287"/>
    <w:rsid w:val="001B5FF1"/>
    <w:rsid w:val="001E2AC5"/>
    <w:rsid w:val="001F55F5"/>
    <w:rsid w:val="001F5AD1"/>
    <w:rsid w:val="002039EE"/>
    <w:rsid w:val="00214BC9"/>
    <w:rsid w:val="00231E2A"/>
    <w:rsid w:val="0026159B"/>
    <w:rsid w:val="0027054B"/>
    <w:rsid w:val="00272E71"/>
    <w:rsid w:val="002B0184"/>
    <w:rsid w:val="002B5A72"/>
    <w:rsid w:val="002C3590"/>
    <w:rsid w:val="002D1D3E"/>
    <w:rsid w:val="002D3470"/>
    <w:rsid w:val="002E66F4"/>
    <w:rsid w:val="00312430"/>
    <w:rsid w:val="00333A76"/>
    <w:rsid w:val="0033685F"/>
    <w:rsid w:val="003751D9"/>
    <w:rsid w:val="003822E5"/>
    <w:rsid w:val="003978FD"/>
    <w:rsid w:val="003B7309"/>
    <w:rsid w:val="003E0E69"/>
    <w:rsid w:val="0040501B"/>
    <w:rsid w:val="004327CC"/>
    <w:rsid w:val="0045480B"/>
    <w:rsid w:val="00456D34"/>
    <w:rsid w:val="004571E7"/>
    <w:rsid w:val="004A199F"/>
    <w:rsid w:val="004A27EA"/>
    <w:rsid w:val="004B7DE6"/>
    <w:rsid w:val="004C769D"/>
    <w:rsid w:val="004F2AC9"/>
    <w:rsid w:val="004F467C"/>
    <w:rsid w:val="00503C14"/>
    <w:rsid w:val="005062FD"/>
    <w:rsid w:val="0051175C"/>
    <w:rsid w:val="0052055C"/>
    <w:rsid w:val="005449C5"/>
    <w:rsid w:val="00566298"/>
    <w:rsid w:val="005A547D"/>
    <w:rsid w:val="005B39C4"/>
    <w:rsid w:val="005B62C5"/>
    <w:rsid w:val="005D2662"/>
    <w:rsid w:val="005D684C"/>
    <w:rsid w:val="005D7E81"/>
    <w:rsid w:val="005E7584"/>
    <w:rsid w:val="00603A6C"/>
    <w:rsid w:val="00632C3B"/>
    <w:rsid w:val="00653A0C"/>
    <w:rsid w:val="00694D79"/>
    <w:rsid w:val="006A5DBA"/>
    <w:rsid w:val="006B1DE1"/>
    <w:rsid w:val="006B33B2"/>
    <w:rsid w:val="006B3C2A"/>
    <w:rsid w:val="006C6CC8"/>
    <w:rsid w:val="006C7879"/>
    <w:rsid w:val="006E3D30"/>
    <w:rsid w:val="00702353"/>
    <w:rsid w:val="00736F04"/>
    <w:rsid w:val="007400A7"/>
    <w:rsid w:val="00760405"/>
    <w:rsid w:val="007714E8"/>
    <w:rsid w:val="007B42B5"/>
    <w:rsid w:val="007D4C5D"/>
    <w:rsid w:val="007E0CDC"/>
    <w:rsid w:val="007E677B"/>
    <w:rsid w:val="00851F85"/>
    <w:rsid w:val="00865897"/>
    <w:rsid w:val="00871083"/>
    <w:rsid w:val="00873023"/>
    <w:rsid w:val="00890EBD"/>
    <w:rsid w:val="008B5D40"/>
    <w:rsid w:val="008E7AD5"/>
    <w:rsid w:val="009009C1"/>
    <w:rsid w:val="00912B13"/>
    <w:rsid w:val="00922260"/>
    <w:rsid w:val="009224AC"/>
    <w:rsid w:val="009356BA"/>
    <w:rsid w:val="00946C00"/>
    <w:rsid w:val="009561DA"/>
    <w:rsid w:val="00984A70"/>
    <w:rsid w:val="009A3F65"/>
    <w:rsid w:val="009B0A63"/>
    <w:rsid w:val="009D4FE0"/>
    <w:rsid w:val="009E53F2"/>
    <w:rsid w:val="009F0B60"/>
    <w:rsid w:val="009F17B5"/>
    <w:rsid w:val="00A20F89"/>
    <w:rsid w:val="00A45379"/>
    <w:rsid w:val="00A610A4"/>
    <w:rsid w:val="00A669FC"/>
    <w:rsid w:val="00A67D99"/>
    <w:rsid w:val="00AA46C9"/>
    <w:rsid w:val="00AA4823"/>
    <w:rsid w:val="00AC0D57"/>
    <w:rsid w:val="00AD0765"/>
    <w:rsid w:val="00AD5DC7"/>
    <w:rsid w:val="00AE5AF1"/>
    <w:rsid w:val="00AE5C5C"/>
    <w:rsid w:val="00AE6DDE"/>
    <w:rsid w:val="00AF0983"/>
    <w:rsid w:val="00B06D05"/>
    <w:rsid w:val="00B1405F"/>
    <w:rsid w:val="00B16C7D"/>
    <w:rsid w:val="00B21F95"/>
    <w:rsid w:val="00B25D84"/>
    <w:rsid w:val="00B3576D"/>
    <w:rsid w:val="00B40796"/>
    <w:rsid w:val="00B43C09"/>
    <w:rsid w:val="00B563A7"/>
    <w:rsid w:val="00B85653"/>
    <w:rsid w:val="00BA5496"/>
    <w:rsid w:val="00BA7EC9"/>
    <w:rsid w:val="00BB1ADA"/>
    <w:rsid w:val="00BB6EB1"/>
    <w:rsid w:val="00BC43AA"/>
    <w:rsid w:val="00BE19CB"/>
    <w:rsid w:val="00BE57D7"/>
    <w:rsid w:val="00BF3EED"/>
    <w:rsid w:val="00C01701"/>
    <w:rsid w:val="00C16E99"/>
    <w:rsid w:val="00C2035B"/>
    <w:rsid w:val="00C26C21"/>
    <w:rsid w:val="00C46133"/>
    <w:rsid w:val="00C57D33"/>
    <w:rsid w:val="00C720DA"/>
    <w:rsid w:val="00C734F6"/>
    <w:rsid w:val="00CC5448"/>
    <w:rsid w:val="00CE5AD2"/>
    <w:rsid w:val="00CF4F00"/>
    <w:rsid w:val="00D00827"/>
    <w:rsid w:val="00D10D5F"/>
    <w:rsid w:val="00D22E79"/>
    <w:rsid w:val="00D44622"/>
    <w:rsid w:val="00D67B7B"/>
    <w:rsid w:val="00DA08F8"/>
    <w:rsid w:val="00DA6E32"/>
    <w:rsid w:val="00DB2010"/>
    <w:rsid w:val="00DD2613"/>
    <w:rsid w:val="00E120EC"/>
    <w:rsid w:val="00E1225E"/>
    <w:rsid w:val="00E431BD"/>
    <w:rsid w:val="00E51459"/>
    <w:rsid w:val="00EB17E5"/>
    <w:rsid w:val="00EC2EE4"/>
    <w:rsid w:val="00ED14C1"/>
    <w:rsid w:val="00ED2482"/>
    <w:rsid w:val="00ED6EDC"/>
    <w:rsid w:val="00EF4B9D"/>
    <w:rsid w:val="00F10138"/>
    <w:rsid w:val="00F13B00"/>
    <w:rsid w:val="00F2217B"/>
    <w:rsid w:val="00F23725"/>
    <w:rsid w:val="00F304DA"/>
    <w:rsid w:val="00F34E05"/>
    <w:rsid w:val="00F466A6"/>
    <w:rsid w:val="00F46DA6"/>
    <w:rsid w:val="00F60A20"/>
    <w:rsid w:val="00F65EB4"/>
    <w:rsid w:val="00F6799C"/>
    <w:rsid w:val="00F7103C"/>
    <w:rsid w:val="00F73B5D"/>
    <w:rsid w:val="00F748A1"/>
    <w:rsid w:val="00F81340"/>
    <w:rsid w:val="00F96124"/>
    <w:rsid w:val="00FB59AC"/>
    <w:rsid w:val="00FB6A54"/>
    <w:rsid w:val="00FC148A"/>
    <w:rsid w:val="00FD12E4"/>
    <w:rsid w:val="00FE3ABB"/>
    <w:rsid w:val="00FE5701"/>
    <w:rsid w:val="052A4EBB"/>
    <w:rsid w:val="065720C9"/>
    <w:rsid w:val="110A4835"/>
    <w:rsid w:val="19D3157D"/>
    <w:rsid w:val="1C2C36C2"/>
    <w:rsid w:val="1C4AC9B8"/>
    <w:rsid w:val="22F340F9"/>
    <w:rsid w:val="29166D08"/>
    <w:rsid w:val="2A1A2D83"/>
    <w:rsid w:val="2ECB6859"/>
    <w:rsid w:val="3BA54472"/>
    <w:rsid w:val="3C09E2BA"/>
    <w:rsid w:val="406E6AC9"/>
    <w:rsid w:val="4538F920"/>
    <w:rsid w:val="4BCF7AB9"/>
    <w:rsid w:val="4C0D41CA"/>
    <w:rsid w:val="55E201E4"/>
    <w:rsid w:val="5C9A70B3"/>
    <w:rsid w:val="5CA7700E"/>
    <w:rsid w:val="60633E13"/>
    <w:rsid w:val="626C2EE3"/>
    <w:rsid w:val="68362CF4"/>
    <w:rsid w:val="7487070A"/>
    <w:rsid w:val="7CD5E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qFormat="1"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3"/>
    <w:next w:val="1"/>
    <w:qFormat/>
    <w:uiPriority w:val="0"/>
    <w:pPr>
      <w:numPr>
        <w:ilvl w:val="0"/>
      </w:numPr>
      <w:outlineLvl w:val="0"/>
    </w:pPr>
  </w:style>
  <w:style w:type="paragraph" w:styleId="4">
    <w:name w:val="heading 2"/>
    <w:basedOn w:val="1"/>
    <w:next w:val="1"/>
    <w:qFormat/>
    <w:uiPriority w:val="0"/>
    <w:pPr>
      <w:keepNext/>
      <w:numPr>
        <w:ilvl w:val="1"/>
        <w:numId w:val="1"/>
      </w:numPr>
      <w:spacing w:before="240" w:after="60"/>
      <w:ind w:left="475"/>
      <w:outlineLvl w:val="1"/>
    </w:pPr>
    <w:rPr>
      <w:rFonts w:ascii="Arial" w:hAnsi="Arial" w:cs="Arial"/>
      <w:b/>
      <w:bCs/>
      <w:iCs/>
      <w:sz w:val="24"/>
      <w:szCs w:val="28"/>
    </w:rPr>
  </w:style>
  <w:style w:type="paragraph" w:styleId="3">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qFormat/>
    <w:uiPriority w:val="0"/>
    <w:pPr>
      <w:keepNext/>
      <w:numPr>
        <w:ilvl w:val="3"/>
        <w:numId w:val="2"/>
      </w:numPr>
      <w:spacing w:before="240" w:after="60"/>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41"/>
    <w:qFormat/>
    <w:uiPriority w:val="0"/>
    <w:rPr>
      <w:rFonts w:ascii="Tahoma" w:hAnsi="Tahoma" w:cs="Tahoma"/>
      <w:sz w:val="16"/>
      <w:szCs w:val="16"/>
    </w:rPr>
  </w:style>
  <w:style w:type="paragraph" w:styleId="9">
    <w:name w:val="Body Text"/>
    <w:basedOn w:val="1"/>
    <w:link w:val="45"/>
    <w:qFormat/>
    <w:uiPriority w:val="0"/>
    <w:pPr>
      <w:spacing w:after="120"/>
    </w:pPr>
  </w:style>
  <w:style w:type="paragraph" w:styleId="10">
    <w:name w:val="Body Text Indent"/>
    <w:basedOn w:val="1"/>
    <w:link w:val="37"/>
    <w:qFormat/>
    <w:uiPriority w:val="0"/>
    <w:pPr>
      <w:spacing w:after="120"/>
      <w:ind w:left="360"/>
    </w:pPr>
  </w:style>
  <w:style w:type="paragraph" w:styleId="11">
    <w:name w:val="Body Text Indent 2"/>
    <w:basedOn w:val="1"/>
    <w:link w:val="38"/>
    <w:qFormat/>
    <w:uiPriority w:val="0"/>
    <w:pPr>
      <w:spacing w:after="120" w:line="480" w:lineRule="auto"/>
      <w:ind w:left="360"/>
    </w:pPr>
  </w:style>
  <w:style w:type="paragraph" w:styleId="12">
    <w:name w:val="Document Map"/>
    <w:basedOn w:val="1"/>
    <w:semiHidden/>
    <w:qFormat/>
    <w:uiPriority w:val="0"/>
    <w:pPr>
      <w:shd w:val="clear" w:color="auto" w:fill="000080"/>
    </w:pPr>
    <w:rPr>
      <w:rFonts w:ascii="Tahoma" w:hAnsi="Tahoma" w:cs="Tahoma"/>
    </w:rPr>
  </w:style>
  <w:style w:type="character" w:styleId="13">
    <w:name w:val="FollowedHyperlink"/>
    <w:basedOn w:val="6"/>
    <w:semiHidden/>
    <w:unhideWhenUsed/>
    <w:qFormat/>
    <w:uiPriority w:val="0"/>
    <w:rPr>
      <w:color w:val="800080" w:themeColor="followedHyperlink"/>
      <w:u w:val="single"/>
      <w14:textFill>
        <w14:solidFill>
          <w14:schemeClr w14:val="folHlink"/>
        </w14:solidFill>
      </w14:textFill>
    </w:rPr>
  </w:style>
  <w:style w:type="paragraph" w:styleId="14">
    <w:name w:val="footer"/>
    <w:basedOn w:val="1"/>
    <w:qFormat/>
    <w:uiPriority w:val="0"/>
    <w:pPr>
      <w:tabs>
        <w:tab w:val="center" w:pos="4320"/>
        <w:tab w:val="right" w:pos="8640"/>
      </w:tabs>
    </w:pPr>
  </w:style>
  <w:style w:type="paragraph" w:styleId="15">
    <w:name w:val="header"/>
    <w:basedOn w:val="1"/>
    <w:qFormat/>
    <w:uiPriority w:val="0"/>
    <w:pPr>
      <w:tabs>
        <w:tab w:val="center" w:pos="4320"/>
        <w:tab w:val="right" w:pos="8640"/>
      </w:tabs>
    </w:pPr>
  </w:style>
  <w:style w:type="character" w:styleId="16">
    <w:name w:val="Hyperlink"/>
    <w:basedOn w:val="6"/>
    <w:qFormat/>
    <w:uiPriority w:val="99"/>
    <w:rPr>
      <w:color w:val="0000FF"/>
      <w:u w:val="single"/>
    </w:rPr>
  </w:style>
  <w:style w:type="paragraph" w:styleId="17">
    <w:name w:val="Normal (Web)"/>
    <w:basedOn w:val="1"/>
    <w:semiHidden/>
    <w:unhideWhenUsed/>
    <w:qFormat/>
    <w:uiPriority w:val="0"/>
    <w:pPr>
      <w:spacing w:beforeAutospacing="1" w:afterAutospacing="1"/>
    </w:pPr>
    <w:rPr>
      <w:rFonts w:eastAsia="SimSun"/>
      <w:sz w:val="24"/>
      <w:szCs w:val="24"/>
      <w:lang w:eastAsia="zh-CN"/>
    </w:rPr>
  </w:style>
  <w:style w:type="character" w:styleId="18">
    <w:name w:val="page number"/>
    <w:basedOn w:val="6"/>
    <w:qFormat/>
    <w:uiPriority w:val="0"/>
  </w:style>
  <w:style w:type="character" w:styleId="19">
    <w:name w:val="Strong"/>
    <w:basedOn w:val="6"/>
    <w:qFormat/>
    <w:uiPriority w:val="0"/>
    <w:rPr>
      <w:b/>
    </w:rPr>
  </w:style>
  <w:style w:type="table" w:styleId="20">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qFormat/>
    <w:uiPriority w:val="0"/>
    <w:pPr>
      <w:widowControl w:val="0"/>
      <w:jc w:val="center"/>
    </w:pPr>
    <w:rPr>
      <w:rFonts w:ascii="Arial" w:hAnsi="Arial"/>
      <w:b/>
      <w:sz w:val="36"/>
    </w:rPr>
  </w:style>
  <w:style w:type="paragraph" w:styleId="22">
    <w:name w:val="toc 1"/>
    <w:basedOn w:val="1"/>
    <w:next w:val="1"/>
    <w:qFormat/>
    <w:uiPriority w:val="39"/>
    <w:pPr>
      <w:spacing w:before="120" w:after="120"/>
    </w:pPr>
    <w:rPr>
      <w:rFonts w:ascii="Calibri" w:hAnsi="Calibri" w:cs="Calibri"/>
      <w:b/>
      <w:bCs/>
      <w:caps/>
    </w:rPr>
  </w:style>
  <w:style w:type="paragraph" w:styleId="23">
    <w:name w:val="toc 2"/>
    <w:basedOn w:val="1"/>
    <w:next w:val="1"/>
    <w:qFormat/>
    <w:uiPriority w:val="39"/>
    <w:pPr>
      <w:ind w:left="200"/>
    </w:pPr>
    <w:rPr>
      <w:rFonts w:ascii="Calibri" w:hAnsi="Calibri" w:cs="Calibri"/>
      <w:smallCaps/>
    </w:rPr>
  </w:style>
  <w:style w:type="paragraph" w:styleId="24">
    <w:name w:val="toc 3"/>
    <w:basedOn w:val="1"/>
    <w:next w:val="1"/>
    <w:qFormat/>
    <w:uiPriority w:val="39"/>
    <w:pPr>
      <w:ind w:left="400"/>
    </w:pPr>
    <w:rPr>
      <w:rFonts w:ascii="Calibri" w:hAnsi="Calibri" w:cs="Calibri"/>
      <w:i/>
      <w:iCs/>
    </w:rPr>
  </w:style>
  <w:style w:type="paragraph" w:styleId="25">
    <w:name w:val="toc 4"/>
    <w:basedOn w:val="1"/>
    <w:next w:val="1"/>
    <w:semiHidden/>
    <w:qFormat/>
    <w:uiPriority w:val="0"/>
    <w:pPr>
      <w:ind w:left="600"/>
    </w:pPr>
    <w:rPr>
      <w:rFonts w:ascii="Calibri" w:hAnsi="Calibri" w:cs="Calibri"/>
      <w:sz w:val="18"/>
      <w:szCs w:val="18"/>
    </w:rPr>
  </w:style>
  <w:style w:type="paragraph" w:styleId="26">
    <w:name w:val="toc 5"/>
    <w:basedOn w:val="1"/>
    <w:next w:val="1"/>
    <w:semiHidden/>
    <w:qFormat/>
    <w:uiPriority w:val="0"/>
    <w:pPr>
      <w:ind w:left="800"/>
    </w:pPr>
    <w:rPr>
      <w:rFonts w:ascii="Calibri" w:hAnsi="Calibri" w:cs="Calibri"/>
      <w:sz w:val="18"/>
      <w:szCs w:val="18"/>
    </w:rPr>
  </w:style>
  <w:style w:type="paragraph" w:styleId="27">
    <w:name w:val="toc 6"/>
    <w:basedOn w:val="1"/>
    <w:next w:val="1"/>
    <w:semiHidden/>
    <w:qFormat/>
    <w:uiPriority w:val="0"/>
    <w:pPr>
      <w:ind w:left="1000"/>
    </w:pPr>
    <w:rPr>
      <w:rFonts w:ascii="Calibri" w:hAnsi="Calibri" w:cs="Calibri"/>
      <w:sz w:val="18"/>
      <w:szCs w:val="18"/>
    </w:rPr>
  </w:style>
  <w:style w:type="paragraph" w:styleId="28">
    <w:name w:val="toc 7"/>
    <w:basedOn w:val="1"/>
    <w:next w:val="1"/>
    <w:semiHidden/>
    <w:qFormat/>
    <w:uiPriority w:val="0"/>
    <w:pPr>
      <w:ind w:left="1200"/>
    </w:pPr>
    <w:rPr>
      <w:rFonts w:ascii="Calibri" w:hAnsi="Calibri" w:cs="Calibri"/>
      <w:sz w:val="18"/>
      <w:szCs w:val="18"/>
    </w:rPr>
  </w:style>
  <w:style w:type="paragraph" w:styleId="29">
    <w:name w:val="toc 8"/>
    <w:basedOn w:val="1"/>
    <w:next w:val="1"/>
    <w:semiHidden/>
    <w:qFormat/>
    <w:uiPriority w:val="0"/>
    <w:pPr>
      <w:ind w:left="1400"/>
    </w:pPr>
    <w:rPr>
      <w:rFonts w:ascii="Calibri" w:hAnsi="Calibri" w:cs="Calibri"/>
      <w:sz w:val="18"/>
      <w:szCs w:val="18"/>
    </w:rPr>
  </w:style>
  <w:style w:type="paragraph" w:styleId="30">
    <w:name w:val="toc 9"/>
    <w:basedOn w:val="1"/>
    <w:next w:val="1"/>
    <w:semiHidden/>
    <w:qFormat/>
    <w:uiPriority w:val="0"/>
    <w:pPr>
      <w:ind w:left="1600"/>
    </w:pPr>
    <w:rPr>
      <w:rFonts w:ascii="Calibri" w:hAnsi="Calibri" w:cs="Calibri"/>
      <w:sz w:val="18"/>
      <w:szCs w:val="18"/>
    </w:rPr>
  </w:style>
  <w:style w:type="paragraph" w:customStyle="1" w:styleId="31">
    <w:name w:val="Main Title"/>
    <w:basedOn w:val="1"/>
    <w:qFormat/>
    <w:uiPriority w:val="0"/>
    <w:pPr>
      <w:widowControl w:val="0"/>
      <w:spacing w:before="480" w:after="60"/>
      <w:jc w:val="center"/>
    </w:pPr>
    <w:rPr>
      <w:rFonts w:ascii="Arial" w:hAnsi="Arial"/>
      <w:b/>
      <w:kern w:val="28"/>
      <w:sz w:val="32"/>
    </w:rPr>
  </w:style>
  <w:style w:type="paragraph" w:customStyle="1" w:styleId="32">
    <w:name w:val="InfoBlue"/>
    <w:basedOn w:val="1"/>
    <w:next w:val="9"/>
    <w:qFormat/>
    <w:uiPriority w:val="0"/>
    <w:pPr>
      <w:widowControl w:val="0"/>
      <w:spacing w:after="120" w:line="240" w:lineRule="atLeast"/>
      <w:ind w:left="720"/>
    </w:pPr>
    <w:rPr>
      <w:i/>
      <w:color w:val="0000FF"/>
    </w:rPr>
  </w:style>
  <w:style w:type="paragraph" w:customStyle="1" w:styleId="33">
    <w:name w:val="Body Text1"/>
    <w:qFormat/>
    <w:uiPriority w:val="0"/>
    <w:pPr>
      <w:keepLines/>
      <w:spacing w:after="120" w:line="220" w:lineRule="atLeast"/>
    </w:pPr>
    <w:rPr>
      <w:rFonts w:ascii="Times New Roman" w:hAnsi="Times New Roman" w:eastAsia="Times New Roman" w:cs="Times New Roman"/>
      <w:lang w:val="en-GB" w:eastAsia="en-US" w:bidi="ar-SA"/>
    </w:rPr>
  </w:style>
  <w:style w:type="paragraph" w:customStyle="1" w:styleId="34">
    <w:name w:val="sectitile"/>
    <w:qFormat/>
    <w:uiPriority w:val="0"/>
    <w:pPr>
      <w:tabs>
        <w:tab w:val="right" w:leader="underscore" w:pos="10080"/>
      </w:tabs>
      <w:overflowPunct w:val="0"/>
      <w:autoSpaceDE w:val="0"/>
      <w:autoSpaceDN w:val="0"/>
      <w:adjustRightInd w:val="0"/>
      <w:jc w:val="both"/>
      <w:textAlignment w:val="baseline"/>
    </w:pPr>
    <w:rPr>
      <w:rFonts w:ascii="CG Times (W1)" w:hAnsi="CG Times (W1)" w:eastAsia="Times New Roman" w:cs="Times New Roman"/>
      <w:b/>
      <w:lang w:val="en-US" w:eastAsia="en-US" w:bidi="ar-SA"/>
    </w:rPr>
  </w:style>
  <w:style w:type="paragraph" w:customStyle="1" w:styleId="35">
    <w:name w:val="Tabletext"/>
    <w:basedOn w:val="1"/>
    <w:qFormat/>
    <w:uiPriority w:val="0"/>
    <w:pPr>
      <w:keepLines/>
      <w:widowControl w:val="0"/>
      <w:spacing w:after="120" w:line="240" w:lineRule="atLeast"/>
    </w:pPr>
  </w:style>
  <w:style w:type="paragraph" w:customStyle="1" w:styleId="36">
    <w:name w:val="Table Text"/>
    <w:basedOn w:val="1"/>
    <w:qFormat/>
    <w:uiPriority w:val="0"/>
    <w:rPr>
      <w:rFonts w:ascii="Arial" w:hAnsi="Arial"/>
    </w:rPr>
  </w:style>
  <w:style w:type="character" w:customStyle="1" w:styleId="37">
    <w:name w:val="Body Text Indent Char"/>
    <w:basedOn w:val="6"/>
    <w:link w:val="10"/>
    <w:qFormat/>
    <w:uiPriority w:val="0"/>
  </w:style>
  <w:style w:type="character" w:customStyle="1" w:styleId="38">
    <w:name w:val="Body Text Indent 2 Char"/>
    <w:basedOn w:val="6"/>
    <w:link w:val="11"/>
    <w:qFormat/>
    <w:uiPriority w:val="0"/>
  </w:style>
  <w:style w:type="paragraph" w:customStyle="1" w:styleId="39">
    <w:name w:val="para3"/>
    <w:basedOn w:val="1"/>
    <w:qFormat/>
    <w:uiPriority w:val="0"/>
    <w:pPr>
      <w:suppressAutoHyphens/>
      <w:spacing w:line="260" w:lineRule="atLeast"/>
      <w:ind w:left="720"/>
      <w:jc w:val="both"/>
    </w:pPr>
    <w:rPr>
      <w:rFonts w:ascii="Arial" w:hAnsi="Arial"/>
      <w:lang w:eastAsia="ar-SA"/>
    </w:rPr>
  </w:style>
  <w:style w:type="paragraph" w:customStyle="1" w:styleId="40">
    <w:name w:val="TOC Heading1"/>
    <w:basedOn w:val="2"/>
    <w:next w:val="1"/>
    <w:semiHidden/>
    <w:unhideWhenUsed/>
    <w:qFormat/>
    <w:uiPriority w:val="39"/>
    <w:pPr>
      <w:keepLines/>
      <w:numPr>
        <w:numId w:val="0"/>
      </w:numPr>
      <w:spacing w:before="480" w:after="0" w:line="276" w:lineRule="auto"/>
      <w:outlineLvl w:val="9"/>
    </w:pPr>
    <w:rPr>
      <w:rFonts w:ascii="Cambria" w:hAnsi="Cambria" w:cs="Times New Roman"/>
      <w:color w:val="365F91"/>
      <w:sz w:val="28"/>
      <w:szCs w:val="28"/>
    </w:rPr>
  </w:style>
  <w:style w:type="character" w:customStyle="1" w:styleId="41">
    <w:name w:val="Balloon Text Char"/>
    <w:basedOn w:val="6"/>
    <w:link w:val="8"/>
    <w:qFormat/>
    <w:uiPriority w:val="0"/>
    <w:rPr>
      <w:rFonts w:ascii="Tahoma" w:hAnsi="Tahoma" w:cs="Tahoma"/>
      <w:sz w:val="16"/>
      <w:szCs w:val="16"/>
    </w:rPr>
  </w:style>
  <w:style w:type="paragraph" w:customStyle="1" w:styleId="42">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43">
    <w:name w:val="normaltextrun"/>
    <w:basedOn w:val="6"/>
    <w:qFormat/>
    <w:uiPriority w:val="0"/>
  </w:style>
  <w:style w:type="character" w:customStyle="1" w:styleId="44">
    <w:name w:val="eop"/>
    <w:basedOn w:val="6"/>
    <w:qFormat/>
    <w:uiPriority w:val="0"/>
  </w:style>
  <w:style w:type="character" w:customStyle="1" w:styleId="45">
    <w:name w:val="Body Text Char"/>
    <w:basedOn w:val="6"/>
    <w:link w:val="9"/>
    <w:qFormat/>
    <w:uiPriority w:val="0"/>
  </w:style>
  <w:style w:type="paragraph" w:customStyle="1" w:styleId="46">
    <w:name w:val="paragraph"/>
    <w:basedOn w:val="1"/>
    <w:qFormat/>
    <w:uiPriority w:val="0"/>
    <w:pPr>
      <w:spacing w:before="100" w:beforeAutospacing="1" w:after="100" w:afterAutospacing="1"/>
    </w:pPr>
    <w:rPr>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5" ma:contentTypeDescription="Create a new document." ma:contentTypeScope="" ma:versionID="441b6cac64204fab34b69e5137d85086">
  <xsd:schema xmlns:xsd="http://www.w3.org/2001/XMLSchema" xmlns:xs="http://www.w3.org/2001/XMLSchema" xmlns:p="http://schemas.microsoft.com/office/2006/metadata/properties" xmlns:ns2="2b84eb40-9918-4ecf-b9ca-64c519ae940e" targetNamespace="http://schemas.microsoft.com/office/2006/metadata/properties" ma:root="true" ma:fieldsID="23237436c23aba9068d6761f63830928"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2b84eb40-9918-4ecf-b9ca-64c519ae940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287F06-B4B8-4406-914F-DF720E5B08CA}"/>
</file>

<file path=customXml/itemProps2.xml><?xml version="1.0" encoding="utf-8"?>
<ds:datastoreItem xmlns:ds="http://schemas.openxmlformats.org/officeDocument/2006/customXml" ds:itemID="{7669F204-B106-4FEB-A58A-C2D0B158F8A2}">
  <ds:schemaRefs/>
</ds:datastoreItem>
</file>

<file path=customXml/itemProps3.xml><?xml version="1.0" encoding="utf-8"?>
<ds:datastoreItem xmlns:ds="http://schemas.openxmlformats.org/officeDocument/2006/customXml" ds:itemID="{5DFC9CD3-21DA-4A9A-BA88-55666EEBCDEF}">
  <ds:schemaRefs/>
</ds:datastoreItem>
</file>

<file path=customXml/itemProps4.xml><?xml version="1.0" encoding="utf-8"?>
<ds:datastoreItem xmlns:ds="http://schemas.openxmlformats.org/officeDocument/2006/customXml" ds:itemID="{82FC73CD-DED2-4B66-B3AF-F7894DD42DEC}">
  <ds:schemaRefs/>
</ds:datastoreItem>
</file>

<file path=docProps/app.xml><?xml version="1.0" encoding="utf-8"?>
<Properties xmlns="http://schemas.openxmlformats.org/officeDocument/2006/extended-properties" xmlns:vt="http://schemas.openxmlformats.org/officeDocument/2006/docPropsVTypes">
  <Template>Normal</Template>
  <Company>Capgemini India Private Limited</Company>
  <Pages>27</Pages>
  <Words>3755</Words>
  <Characters>21408</Characters>
  <Lines>178</Lines>
  <Paragraphs>50</Paragraphs>
  <TotalTime>1</TotalTime>
  <ScaleCrop>false</ScaleCrop>
  <LinksUpToDate>false</LinksUpToDate>
  <CharactersWithSpaces>25113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sindhuatmakuri56</cp:lastModifiedBy>
  <cp:revision>2</cp:revision>
  <dcterms:created xsi:type="dcterms:W3CDTF">2022-12-11T08:17:00Z</dcterms:created>
  <dcterms:modified xsi:type="dcterms:W3CDTF">2022-12-12T18:54:13Z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y fmtid="{D5CDD505-2E9C-101B-9397-08002B2CF9AE}" pid="13" name="KSOProductBuildVer">
    <vt:lpwstr>1033-11.2.0.11440</vt:lpwstr>
  </property>
  <property fmtid="{D5CDD505-2E9C-101B-9397-08002B2CF9AE}" pid="14" name="ICV">
    <vt:lpwstr>B03E411A48B64E0F9310806A64E99F24</vt:lpwstr>
  </property>
</Properties>
</file>